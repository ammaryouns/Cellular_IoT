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08" w:rsidRDefault="00736208" w:rsidP="008E4A85">
      <w:pPr>
        <w:pStyle w:val="Heading1"/>
        <w:numPr>
          <w:ilvl w:val="0"/>
          <w:numId w:val="0"/>
        </w:numPr>
        <w:ind w:left="540"/>
      </w:pPr>
      <w:bookmarkStart w:id="0" w:name="_Toc509560015"/>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Pr="00736208" w:rsidRDefault="00736208" w:rsidP="00736208"/>
    <w:p w:rsidR="00736208" w:rsidRPr="00203E2D" w:rsidRDefault="00736208" w:rsidP="00736208">
      <w:pPr>
        <w:pStyle w:val="ProjectTitle"/>
        <w:rPr>
          <w:lang w:val="fr-FR"/>
        </w:rPr>
      </w:pPr>
      <w:r w:rsidRPr="00736208">
        <w:rPr>
          <w:lang w:val="fr-FR"/>
        </w:rPr>
        <w:t xml:space="preserve">Cornel Frey Firmware upgrade </w:t>
      </w:r>
      <w:del w:id="1" w:author="Tayyab Tahir" w:date="2018-08-03T14:02:00Z">
        <w:r w:rsidRPr="00736208" w:rsidDel="00D84EC7">
          <w:rPr>
            <w:lang w:val="fr-FR"/>
          </w:rPr>
          <w:delText>through Modbus Terminal</w:delText>
        </w:r>
      </w:del>
    </w:p>
    <w:p w:rsidR="00736208" w:rsidRDefault="00736208" w:rsidP="00736208">
      <w:pPr>
        <w:pStyle w:val="ProjectTitle"/>
        <w:rPr>
          <w:sz w:val="28"/>
          <w:szCs w:val="28"/>
          <w:lang w:val="fr-FR"/>
        </w:rPr>
      </w:pPr>
    </w:p>
    <w:p w:rsidR="00736208" w:rsidRPr="003C4BC4" w:rsidRDefault="00736208" w:rsidP="00736208">
      <w:pPr>
        <w:pStyle w:val="ProjectTitle"/>
        <w:rPr>
          <w:sz w:val="28"/>
          <w:szCs w:val="28"/>
          <w:lang w:val="fr-FR"/>
        </w:rPr>
      </w:pPr>
      <w:r w:rsidRPr="003C4BC4">
        <w:rPr>
          <w:sz w:val="28"/>
          <w:szCs w:val="28"/>
          <w:lang w:val="fr-FR"/>
        </w:rPr>
        <w:t xml:space="preserve">Document </w:t>
      </w:r>
      <w:r w:rsidRPr="009A5B31">
        <w:rPr>
          <w:sz w:val="28"/>
          <w:szCs w:val="28"/>
        </w:rPr>
        <w:t>Number</w:t>
      </w:r>
      <w:r w:rsidRPr="003E0321">
        <w:rPr>
          <w:sz w:val="28"/>
          <w:szCs w:val="28"/>
          <w:lang w:val="fr-FR"/>
        </w:rPr>
        <w:t>:</w:t>
      </w:r>
      <w:r w:rsidRPr="003C4BC4">
        <w:rPr>
          <w:sz w:val="28"/>
          <w:szCs w:val="28"/>
          <w:lang w:val="fr-FR"/>
        </w:rPr>
        <w:t xml:space="preserve"> </w:t>
      </w:r>
      <w:r>
        <w:rPr>
          <w:sz w:val="28"/>
          <w:szCs w:val="28"/>
          <w:lang w:val="fr-FR"/>
        </w:rPr>
        <w:t>00000</w:t>
      </w:r>
    </w:p>
    <w:p w:rsidR="00736208" w:rsidRDefault="00736208" w:rsidP="008E4A85">
      <w:pPr>
        <w:pStyle w:val="Heading1"/>
        <w:numPr>
          <w:ilvl w:val="0"/>
          <w:numId w:val="0"/>
        </w:numPr>
        <w:ind w:left="540"/>
      </w:pPr>
    </w:p>
    <w:p w:rsidR="00736208" w:rsidRDefault="00736208" w:rsidP="00736208">
      <w:pPr>
        <w:rPr>
          <w:ins w:id="2" w:author="Tayyab Tahir" w:date="2018-08-03T14:02:00Z"/>
        </w:rPr>
      </w:pPr>
    </w:p>
    <w:p w:rsidR="00AE18F6" w:rsidRDefault="00AE18F6"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bookmarkEnd w:id="0"/>
    <w:p w:rsidR="00736208" w:rsidRDefault="00736208" w:rsidP="00736208">
      <w:pPr>
        <w:pStyle w:val="Heading2"/>
        <w:numPr>
          <w:ilvl w:val="0"/>
          <w:numId w:val="0"/>
        </w:numPr>
        <w:ind w:left="720"/>
      </w:pPr>
    </w:p>
    <w:p w:rsidR="00227929" w:rsidRDefault="00227929" w:rsidP="00227929">
      <w:pPr>
        <w:pStyle w:val="Heading1"/>
      </w:pPr>
      <w:bookmarkStart w:id="3" w:name="_Toc456598586"/>
      <w:bookmarkStart w:id="4" w:name="_Toc214453278"/>
      <w:bookmarkStart w:id="5" w:name="_Toc225951036"/>
      <w:bookmarkStart w:id="6" w:name="_Toc509560005"/>
      <w:r w:rsidRPr="00EF4BC3">
        <w:t>Introduction</w:t>
      </w:r>
      <w:bookmarkEnd w:id="3"/>
      <w:bookmarkEnd w:id="4"/>
      <w:bookmarkEnd w:id="5"/>
      <w:bookmarkEnd w:id="6"/>
    </w:p>
    <w:p w:rsidR="00227929" w:rsidRPr="00040021" w:rsidRDefault="00227929" w:rsidP="00227929">
      <w:pPr>
        <w:rPr>
          <w:i/>
          <w:color w:val="76923C"/>
        </w:rPr>
      </w:pPr>
      <w:r>
        <w:t>This document will describe in detail the Smart Battery Interface communications protocol between the ISC Ventis Pro instrument and the smart battery (can be Wi-Fi or Cellular)</w:t>
      </w:r>
      <w:r w:rsidR="00476DBB">
        <w:t xml:space="preserve"> when the firmware is upgraded through Modbus Terminal</w:t>
      </w:r>
      <w:r>
        <w:t>. The actual interface will be defined here, not the actual values that are passed between the two devices. The Smart Battery communications for the Ventis Pro is done serially using SPI.</w:t>
      </w:r>
    </w:p>
    <w:p w:rsidR="00227929" w:rsidRPr="00227929" w:rsidRDefault="00227929" w:rsidP="00227929"/>
    <w:p w:rsidR="008B43A1" w:rsidRPr="00EF4BC3" w:rsidRDefault="008B43A1" w:rsidP="008B43A1">
      <w:pPr>
        <w:pStyle w:val="Heading2"/>
      </w:pPr>
      <w:r>
        <w:t xml:space="preserve">Firmware Start </w:t>
      </w:r>
      <w:r w:rsidR="002A3262">
        <w:t>Message:</w:t>
      </w:r>
    </w:p>
    <w:p w:rsidR="008B43A1" w:rsidRDefault="008B43A1" w:rsidP="008B43A1">
      <w:r>
        <w:rPr>
          <w:color w:val="000000"/>
        </w:rPr>
        <w:t xml:space="preserve">This is the first message that will be sent by Modbus Terminal to smart battery (through </w:t>
      </w:r>
      <w:ins w:id="7" w:author="Tayyab Tahir" w:date="2018-08-03T13:44:00Z">
        <w:r w:rsidR="002E3D31">
          <w:t>Ventis Pro</w:t>
        </w:r>
      </w:ins>
      <w:del w:id="8" w:author="Tayyab Tahir" w:date="2018-08-03T13:44:00Z">
        <w:r w:rsidDel="002E3D31">
          <w:rPr>
            <w:color w:val="000000"/>
          </w:rPr>
          <w:delText>Vaughn</w:delText>
        </w:r>
      </w:del>
      <w:r>
        <w:rPr>
          <w:color w:val="000000"/>
        </w:rPr>
        <w:t>)</w:t>
      </w:r>
      <w:r w:rsidR="00476DBB">
        <w:rPr>
          <w:color w:val="000000"/>
        </w:rPr>
        <w:t xml:space="preserve"> </w:t>
      </w:r>
      <w:del w:id="9" w:author="Tayyab Tahir" w:date="2018-08-03T13:47:00Z">
        <w:r w:rsidR="00476DBB" w:rsidDel="002E3D31">
          <w:rPr>
            <w:color w:val="000000"/>
          </w:rPr>
          <w:delText xml:space="preserve">during </w:delText>
        </w:r>
      </w:del>
      <w:ins w:id="10" w:author="Tayyab Tahir" w:date="2018-08-03T13:47:00Z">
        <w:r w:rsidR="002E3D31">
          <w:rPr>
            <w:color w:val="000000"/>
          </w:rPr>
          <w:t xml:space="preserve">for </w:t>
        </w:r>
      </w:ins>
      <w:r w:rsidR="00476DBB">
        <w:rPr>
          <w:color w:val="000000"/>
        </w:rPr>
        <w:t>firmware update</w:t>
      </w:r>
      <w:r>
        <w:rPr>
          <w:color w:val="000000"/>
        </w:rPr>
        <w:t>:</w:t>
      </w:r>
    </w:p>
    <w:p w:rsidR="008B43A1" w:rsidRPr="00E3459A" w:rsidRDefault="008B43A1" w:rsidP="008B43A1">
      <w:pPr>
        <w:pStyle w:val="ListParagraph"/>
        <w:rPr>
          <w:b/>
        </w:rPr>
      </w:pPr>
      <w:r>
        <w:rPr>
          <w:b/>
          <w:color w:val="000000"/>
          <w:sz w:val="24"/>
          <w:szCs w:val="24"/>
          <w:u w:val="single"/>
        </w:rPr>
        <w:t>Start Firmware Downloading:</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43958" w:rsidRDefault="008B43A1"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43958" w:rsidRDefault="008B43A1"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43958" w:rsidRDefault="008B43A1" w:rsidP="00106DB1">
            <w:pPr>
              <w:jc w:val="center"/>
              <w:rPr>
                <w:rFonts w:ascii="Calibri" w:hAnsi="Calibri"/>
                <w:b/>
                <w:color w:val="000000"/>
                <w:sz w:val="24"/>
                <w:szCs w:val="24"/>
              </w:rPr>
            </w:pPr>
            <w:r w:rsidRPr="00C43958">
              <w:rPr>
                <w:rFonts w:ascii="Calibri" w:hAnsi="Calibri"/>
                <w:b/>
                <w:color w:val="000000"/>
                <w:sz w:val="24"/>
              </w:rPr>
              <w:t>Description</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r w:rsidRPr="00CB3627">
              <w:t>Framing character (start)</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8B43A1">
            <w:pPr>
              <w:jc w:val="center"/>
            </w:pPr>
            <w:r w:rsidRPr="00CB3627">
              <w:t>0x</w:t>
            </w:r>
            <w:r>
              <w:t>5A</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2E3D31">
            <w:r>
              <w:t xml:space="preserve">Firmware Start </w:t>
            </w:r>
            <w:del w:id="11" w:author="Tayyab Tahir" w:date="2018-08-03T13:48:00Z">
              <w:r w:rsidDel="002E3D31">
                <w:delText>Packet</w:delText>
              </w:r>
            </w:del>
            <w:ins w:id="12" w:author="Tayyab Tahir" w:date="2018-08-03T13:48:00Z">
              <w:r w:rsidR="002E3D31">
                <w:t>Downloading</w:t>
              </w:r>
            </w:ins>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1</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r w:rsidRPr="00CB3627">
              <w:t>Version of message</w:t>
            </w:r>
            <w:r>
              <w:t xml:space="preserve"> </w:t>
            </w:r>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rsidRPr="00CB3627">
              <w:t>x</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spacing w:after="0"/>
            </w:pPr>
            <w:del w:id="13" w:author="Tayyab Tahir" w:date="2018-08-03T13:21:00Z">
              <w:r w:rsidRPr="00CB3627" w:rsidDel="00AD62DD">
                <w:delText>Instrument Type</w:delText>
              </w:r>
            </w:del>
            <w:ins w:id="14" w:author="Tayyab Tahir" w:date="2018-08-03T13:21:00Z">
              <w:r w:rsidR="00AD62DD">
                <w:t>Smart Battery</w:t>
              </w:r>
            </w:ins>
            <w:ins w:id="15" w:author="Tayyab Tahir" w:date="2018-08-03T13:34:00Z">
              <w:r w:rsidR="00F37337">
                <w:t xml:space="preserve"> type </w:t>
              </w:r>
            </w:ins>
          </w:p>
        </w:tc>
      </w:tr>
      <w:tr w:rsidR="008B43A1" w:rsidTr="00736208">
        <w:trPr>
          <w:trHeight w:val="192"/>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8B43A1">
            <w:pPr>
              <w:spacing w:after="0"/>
            </w:pPr>
            <w:r w:rsidRPr="00CB3627">
              <w:t>Payload length (from byte 5 till framing</w:t>
            </w:r>
            <w:r>
              <w:t xml:space="preserve"> character</w:t>
            </w:r>
            <w:r w:rsidR="00736208">
              <w:t>).</w:t>
            </w:r>
          </w:p>
          <w:p w:rsidR="008B43A1" w:rsidRPr="00CB3627" w:rsidRDefault="008B43A1" w:rsidP="00106DB1">
            <w:pPr>
              <w:spacing w:after="0"/>
            </w:pPr>
          </w:p>
        </w:tc>
      </w:tr>
      <w:tr w:rsidR="008B43A1" w:rsidTr="00736208">
        <w:trPr>
          <w:trHeight w:val="174"/>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8B43A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r>
              <w:t>Type of file which will be received.</w:t>
            </w:r>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Total No of Packets</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r>
              <w:t>No of Packets that will be received.</w:t>
            </w:r>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11-14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File CRC</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674465">
            <w:r>
              <w:t xml:space="preserve">This is the total CRC of the file.  </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674465" w:rsidP="00106DB1">
            <w:pPr>
              <w:jc w:val="center"/>
            </w:pPr>
            <w:r>
              <w:t>15-16</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674465" w:rsidP="00106DB1">
            <w:r>
              <w:t>This is the Checksum of the Packet.</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674465" w:rsidP="00106DB1">
            <w:pPr>
              <w:jc w:val="center"/>
            </w:pPr>
            <w:r>
              <w:t>17-18</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736208" w:rsidP="00106DB1">
            <w:r>
              <w:t>Framing character (end).</w:t>
            </w:r>
          </w:p>
        </w:tc>
      </w:tr>
    </w:tbl>
    <w:p w:rsidR="00F37337" w:rsidRDefault="00F37337" w:rsidP="00F37337">
      <w:pPr>
        <w:ind w:left="360"/>
        <w:rPr>
          <w:ins w:id="16" w:author="Tayyab Tahir" w:date="2018-08-03T13:32:00Z"/>
          <w:b/>
          <w:color w:val="000000"/>
          <w:sz w:val="24"/>
          <w:szCs w:val="24"/>
          <w:u w:val="single"/>
        </w:rPr>
      </w:pPr>
    </w:p>
    <w:p w:rsidR="00F37337" w:rsidRDefault="00F37337" w:rsidP="00F37337">
      <w:pPr>
        <w:ind w:left="360"/>
        <w:rPr>
          <w:ins w:id="17" w:author="Tayyab Tahir" w:date="2018-08-03T13:32:00Z"/>
          <w:b/>
          <w:color w:val="000000"/>
          <w:sz w:val="24"/>
          <w:szCs w:val="24"/>
          <w:u w:val="single"/>
        </w:rPr>
      </w:pPr>
      <w:ins w:id="18" w:author="Tayyab Tahir" w:date="2018-08-03T13:32:00Z">
        <w:r w:rsidRPr="00FC5723">
          <w:rPr>
            <w:b/>
            <w:color w:val="000000"/>
            <w:sz w:val="24"/>
            <w:szCs w:val="24"/>
            <w:u w:val="single"/>
          </w:rPr>
          <w:t>Notes:</w:t>
        </w:r>
      </w:ins>
    </w:p>
    <w:p w:rsidR="00F37337" w:rsidRPr="00CB3627" w:rsidRDefault="00F37337" w:rsidP="00F37337">
      <w:pPr>
        <w:ind w:left="360"/>
        <w:rPr>
          <w:ins w:id="19" w:author="Tayyab Tahir" w:date="2018-08-03T13:32:00Z"/>
          <w:color w:val="000000"/>
          <w:sz w:val="24"/>
          <w:szCs w:val="24"/>
          <w:u w:val="single"/>
        </w:rPr>
      </w:pPr>
      <w:ins w:id="20" w:author="Tayyab Tahir" w:date="2018-08-03T13:34:00Z">
        <w:r>
          <w:rPr>
            <w:color w:val="000000"/>
            <w:sz w:val="24"/>
            <w:szCs w:val="24"/>
            <w:u w:val="single"/>
          </w:rPr>
          <w:t>Smart Battery type:</w:t>
        </w:r>
      </w:ins>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240"/>
      </w:tblGrid>
      <w:tr w:rsidR="00F37337" w:rsidTr="00882CF4">
        <w:trPr>
          <w:trHeight w:val="377"/>
          <w:ins w:id="21" w:author="Tayyab Tahir" w:date="2018-08-03T13:32:00Z"/>
        </w:trPr>
        <w:tc>
          <w:tcPr>
            <w:tcW w:w="1080" w:type="dxa"/>
            <w:shd w:val="clear" w:color="auto" w:fill="auto"/>
          </w:tcPr>
          <w:p w:rsidR="00F37337" w:rsidRPr="00D505E5" w:rsidRDefault="00F37337" w:rsidP="00882CF4">
            <w:pPr>
              <w:jc w:val="center"/>
              <w:rPr>
                <w:ins w:id="22" w:author="Tayyab Tahir" w:date="2018-08-03T13:32:00Z"/>
                <w:sz w:val="24"/>
              </w:rPr>
            </w:pPr>
            <w:ins w:id="23" w:author="Tayyab Tahir" w:date="2018-08-03T13:32:00Z">
              <w:r w:rsidRPr="00D505E5">
                <w:rPr>
                  <w:sz w:val="24"/>
                </w:rPr>
                <w:t>Value</w:t>
              </w:r>
            </w:ins>
          </w:p>
        </w:tc>
        <w:tc>
          <w:tcPr>
            <w:tcW w:w="3240" w:type="dxa"/>
            <w:shd w:val="clear" w:color="auto" w:fill="auto"/>
          </w:tcPr>
          <w:p w:rsidR="00F37337" w:rsidRPr="00D505E5" w:rsidRDefault="00F37337" w:rsidP="00882CF4">
            <w:pPr>
              <w:jc w:val="center"/>
              <w:rPr>
                <w:ins w:id="24" w:author="Tayyab Tahir" w:date="2018-08-03T13:32:00Z"/>
                <w:sz w:val="24"/>
              </w:rPr>
            </w:pPr>
            <w:ins w:id="25" w:author="Tayyab Tahir" w:date="2018-08-03T13:32:00Z">
              <w:r w:rsidRPr="00D505E5">
                <w:rPr>
                  <w:sz w:val="24"/>
                </w:rPr>
                <w:t>Definition</w:t>
              </w:r>
            </w:ins>
          </w:p>
        </w:tc>
      </w:tr>
      <w:tr w:rsidR="00F37337" w:rsidTr="00882CF4">
        <w:trPr>
          <w:trHeight w:val="530"/>
          <w:ins w:id="26" w:author="Tayyab Tahir" w:date="2018-08-03T13:32:00Z"/>
        </w:trPr>
        <w:tc>
          <w:tcPr>
            <w:tcW w:w="1080" w:type="dxa"/>
            <w:shd w:val="clear" w:color="auto" w:fill="auto"/>
          </w:tcPr>
          <w:p w:rsidR="00F37337" w:rsidRDefault="00F37337" w:rsidP="00882CF4">
            <w:pPr>
              <w:jc w:val="center"/>
              <w:rPr>
                <w:ins w:id="27" w:author="Tayyab Tahir" w:date="2018-08-03T13:32:00Z"/>
              </w:rPr>
            </w:pPr>
            <w:ins w:id="28" w:author="Tayyab Tahir" w:date="2018-08-03T13:32:00Z">
              <w:r>
                <w:t>0</w:t>
              </w:r>
            </w:ins>
          </w:p>
        </w:tc>
        <w:tc>
          <w:tcPr>
            <w:tcW w:w="3240" w:type="dxa"/>
            <w:shd w:val="clear" w:color="auto" w:fill="auto"/>
          </w:tcPr>
          <w:p w:rsidR="00F37337" w:rsidRDefault="00F37337" w:rsidP="00882CF4">
            <w:pPr>
              <w:jc w:val="center"/>
              <w:rPr>
                <w:ins w:id="29" w:author="Tayyab Tahir" w:date="2018-08-03T13:32:00Z"/>
              </w:rPr>
            </w:pPr>
            <w:ins w:id="30" w:author="Tayyab Tahir" w:date="2018-08-03T13:34:00Z">
              <w:r>
                <w:t xml:space="preserve">Unknown </w:t>
              </w:r>
            </w:ins>
          </w:p>
        </w:tc>
      </w:tr>
      <w:tr w:rsidR="00F37337" w:rsidTr="00882CF4">
        <w:trPr>
          <w:trHeight w:val="530"/>
          <w:ins w:id="31" w:author="Tayyab Tahir" w:date="2018-08-03T13:32:00Z"/>
        </w:trPr>
        <w:tc>
          <w:tcPr>
            <w:tcW w:w="1080" w:type="dxa"/>
            <w:shd w:val="clear" w:color="auto" w:fill="auto"/>
          </w:tcPr>
          <w:p w:rsidR="00F37337" w:rsidRDefault="00F37337" w:rsidP="00882CF4">
            <w:pPr>
              <w:jc w:val="center"/>
              <w:rPr>
                <w:ins w:id="32" w:author="Tayyab Tahir" w:date="2018-08-03T13:32:00Z"/>
              </w:rPr>
            </w:pPr>
            <w:ins w:id="33" w:author="Tayyab Tahir" w:date="2018-08-03T13:32:00Z">
              <w:r>
                <w:t>1</w:t>
              </w:r>
            </w:ins>
          </w:p>
        </w:tc>
        <w:tc>
          <w:tcPr>
            <w:tcW w:w="3240" w:type="dxa"/>
            <w:shd w:val="clear" w:color="auto" w:fill="auto"/>
          </w:tcPr>
          <w:p w:rsidR="00F37337" w:rsidRDefault="00F37337" w:rsidP="00882CF4">
            <w:pPr>
              <w:jc w:val="center"/>
              <w:rPr>
                <w:ins w:id="34" w:author="Tayyab Tahir" w:date="2018-08-03T13:32:00Z"/>
              </w:rPr>
            </w:pPr>
            <w:ins w:id="35" w:author="Tayyab Tahir" w:date="2018-08-03T13:36:00Z">
              <w:r>
                <w:t>Wi-Fi</w:t>
              </w:r>
            </w:ins>
          </w:p>
        </w:tc>
      </w:tr>
      <w:tr w:rsidR="00F37337" w:rsidTr="00882CF4">
        <w:trPr>
          <w:trHeight w:val="440"/>
          <w:ins w:id="36" w:author="Tayyab Tahir" w:date="2018-08-03T13:32:00Z"/>
        </w:trPr>
        <w:tc>
          <w:tcPr>
            <w:tcW w:w="1080" w:type="dxa"/>
            <w:shd w:val="clear" w:color="auto" w:fill="auto"/>
          </w:tcPr>
          <w:p w:rsidR="00F37337" w:rsidRDefault="00F37337" w:rsidP="00882CF4">
            <w:pPr>
              <w:jc w:val="center"/>
              <w:rPr>
                <w:ins w:id="37" w:author="Tayyab Tahir" w:date="2018-08-03T13:32:00Z"/>
              </w:rPr>
            </w:pPr>
            <w:ins w:id="38" w:author="Tayyab Tahir" w:date="2018-08-03T13:32:00Z">
              <w:r>
                <w:t>2</w:t>
              </w:r>
            </w:ins>
          </w:p>
        </w:tc>
        <w:tc>
          <w:tcPr>
            <w:tcW w:w="3240" w:type="dxa"/>
            <w:shd w:val="clear" w:color="auto" w:fill="auto"/>
          </w:tcPr>
          <w:p w:rsidR="00F37337" w:rsidRDefault="00F37337" w:rsidP="00882CF4">
            <w:pPr>
              <w:jc w:val="center"/>
              <w:rPr>
                <w:ins w:id="39" w:author="Tayyab Tahir" w:date="2018-08-03T13:32:00Z"/>
              </w:rPr>
            </w:pPr>
            <w:ins w:id="40" w:author="Tayyab Tahir" w:date="2018-08-03T13:36:00Z">
              <w:r>
                <w:t>Cellular</w:t>
              </w:r>
            </w:ins>
          </w:p>
        </w:tc>
      </w:tr>
    </w:tbl>
    <w:p w:rsidR="002E3D31" w:rsidRPr="00CB3627" w:rsidRDefault="002E3D31" w:rsidP="002E3D31">
      <w:pPr>
        <w:ind w:left="360"/>
        <w:rPr>
          <w:ins w:id="41" w:author="Tayyab Tahir" w:date="2018-08-03T13:41:00Z"/>
          <w:color w:val="000000"/>
          <w:sz w:val="24"/>
          <w:szCs w:val="24"/>
          <w:u w:val="single"/>
        </w:rPr>
      </w:pPr>
      <w:ins w:id="42" w:author="Tayyab Tahir" w:date="2018-08-03T13:41:00Z">
        <w:r>
          <w:rPr>
            <w:color w:val="000000"/>
            <w:sz w:val="24"/>
            <w:szCs w:val="24"/>
            <w:u w:val="single"/>
          </w:rPr>
          <w:t xml:space="preserve">File </w:t>
        </w:r>
      </w:ins>
      <w:ins w:id="43" w:author="Tayyab Tahir" w:date="2018-08-03T13:42:00Z">
        <w:r>
          <w:rPr>
            <w:color w:val="000000"/>
            <w:sz w:val="24"/>
            <w:szCs w:val="24"/>
            <w:u w:val="single"/>
          </w:rPr>
          <w:t>Type</w:t>
        </w:r>
      </w:ins>
      <w:ins w:id="44" w:author="Tayyab Tahir" w:date="2018-08-03T13:41:00Z">
        <w:r>
          <w:rPr>
            <w:color w:val="000000"/>
            <w:sz w:val="24"/>
            <w:szCs w:val="24"/>
            <w:u w:val="single"/>
          </w:rPr>
          <w:t>:</w:t>
        </w:r>
      </w:ins>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240"/>
      </w:tblGrid>
      <w:tr w:rsidR="002E3D31" w:rsidTr="00882CF4">
        <w:trPr>
          <w:trHeight w:val="377"/>
          <w:ins w:id="45" w:author="Tayyab Tahir" w:date="2018-08-03T13:41:00Z"/>
        </w:trPr>
        <w:tc>
          <w:tcPr>
            <w:tcW w:w="1080" w:type="dxa"/>
            <w:shd w:val="clear" w:color="auto" w:fill="auto"/>
          </w:tcPr>
          <w:p w:rsidR="002E3D31" w:rsidRPr="00D505E5" w:rsidRDefault="002E3D31" w:rsidP="00882CF4">
            <w:pPr>
              <w:jc w:val="center"/>
              <w:rPr>
                <w:ins w:id="46" w:author="Tayyab Tahir" w:date="2018-08-03T13:41:00Z"/>
                <w:sz w:val="24"/>
              </w:rPr>
            </w:pPr>
            <w:ins w:id="47" w:author="Tayyab Tahir" w:date="2018-08-03T13:41:00Z">
              <w:r w:rsidRPr="00D505E5">
                <w:rPr>
                  <w:sz w:val="24"/>
                </w:rPr>
                <w:t>Value</w:t>
              </w:r>
            </w:ins>
          </w:p>
        </w:tc>
        <w:tc>
          <w:tcPr>
            <w:tcW w:w="3240" w:type="dxa"/>
            <w:shd w:val="clear" w:color="auto" w:fill="auto"/>
          </w:tcPr>
          <w:p w:rsidR="002E3D31" w:rsidRPr="00D505E5" w:rsidRDefault="002E3D31" w:rsidP="00882CF4">
            <w:pPr>
              <w:jc w:val="center"/>
              <w:rPr>
                <w:ins w:id="48" w:author="Tayyab Tahir" w:date="2018-08-03T13:41:00Z"/>
                <w:sz w:val="24"/>
              </w:rPr>
            </w:pPr>
            <w:ins w:id="49" w:author="Tayyab Tahir" w:date="2018-08-03T13:41:00Z">
              <w:r w:rsidRPr="00D505E5">
                <w:rPr>
                  <w:sz w:val="24"/>
                </w:rPr>
                <w:t>Definition</w:t>
              </w:r>
            </w:ins>
          </w:p>
        </w:tc>
      </w:tr>
      <w:tr w:rsidR="002E3D31" w:rsidTr="00882CF4">
        <w:trPr>
          <w:trHeight w:val="530"/>
          <w:ins w:id="50" w:author="Tayyab Tahir" w:date="2018-08-03T13:41:00Z"/>
        </w:trPr>
        <w:tc>
          <w:tcPr>
            <w:tcW w:w="1080" w:type="dxa"/>
            <w:shd w:val="clear" w:color="auto" w:fill="auto"/>
          </w:tcPr>
          <w:p w:rsidR="002E3D31" w:rsidRDefault="002E3D31" w:rsidP="00882CF4">
            <w:pPr>
              <w:jc w:val="center"/>
              <w:rPr>
                <w:ins w:id="51" w:author="Tayyab Tahir" w:date="2018-08-03T13:41:00Z"/>
              </w:rPr>
            </w:pPr>
            <w:ins w:id="52" w:author="Tayyab Tahir" w:date="2018-08-03T13:41:00Z">
              <w:r>
                <w:lastRenderedPageBreak/>
                <w:t>0</w:t>
              </w:r>
            </w:ins>
          </w:p>
        </w:tc>
        <w:tc>
          <w:tcPr>
            <w:tcW w:w="3240" w:type="dxa"/>
            <w:shd w:val="clear" w:color="auto" w:fill="auto"/>
          </w:tcPr>
          <w:p w:rsidR="002E3D31" w:rsidRDefault="002E3D31" w:rsidP="00882CF4">
            <w:pPr>
              <w:jc w:val="center"/>
              <w:rPr>
                <w:ins w:id="53" w:author="Tayyab Tahir" w:date="2018-08-03T13:41:00Z"/>
              </w:rPr>
            </w:pPr>
            <w:ins w:id="54" w:author="Tayyab Tahir" w:date="2018-08-03T13:41:00Z">
              <w:r>
                <w:t xml:space="preserve">Unknown </w:t>
              </w:r>
            </w:ins>
          </w:p>
        </w:tc>
      </w:tr>
      <w:tr w:rsidR="002E3D31" w:rsidTr="00882CF4">
        <w:trPr>
          <w:trHeight w:val="530"/>
          <w:ins w:id="55" w:author="Tayyab Tahir" w:date="2018-08-03T13:41:00Z"/>
        </w:trPr>
        <w:tc>
          <w:tcPr>
            <w:tcW w:w="1080" w:type="dxa"/>
            <w:shd w:val="clear" w:color="auto" w:fill="auto"/>
          </w:tcPr>
          <w:p w:rsidR="002E3D31" w:rsidRDefault="002E3D31" w:rsidP="00882CF4">
            <w:pPr>
              <w:jc w:val="center"/>
              <w:rPr>
                <w:ins w:id="56" w:author="Tayyab Tahir" w:date="2018-08-03T13:41:00Z"/>
              </w:rPr>
            </w:pPr>
            <w:ins w:id="57" w:author="Tayyab Tahir" w:date="2018-08-03T13:41:00Z">
              <w:r>
                <w:t>1</w:t>
              </w:r>
            </w:ins>
          </w:p>
        </w:tc>
        <w:tc>
          <w:tcPr>
            <w:tcW w:w="3240" w:type="dxa"/>
            <w:shd w:val="clear" w:color="auto" w:fill="auto"/>
          </w:tcPr>
          <w:p w:rsidR="002E3D31" w:rsidRDefault="002E3D31" w:rsidP="00882CF4">
            <w:pPr>
              <w:jc w:val="center"/>
              <w:rPr>
                <w:ins w:id="58" w:author="Tayyab Tahir" w:date="2018-08-03T13:41:00Z"/>
              </w:rPr>
            </w:pPr>
            <w:ins w:id="59" w:author="Tayyab Tahir" w:date="2018-08-03T13:42:00Z">
              <w:r>
                <w:t>Main Firmware</w:t>
              </w:r>
            </w:ins>
          </w:p>
        </w:tc>
      </w:tr>
      <w:tr w:rsidR="002E3D31" w:rsidTr="00882CF4">
        <w:trPr>
          <w:trHeight w:val="440"/>
          <w:ins w:id="60" w:author="Tayyab Tahir" w:date="2018-08-03T13:41:00Z"/>
        </w:trPr>
        <w:tc>
          <w:tcPr>
            <w:tcW w:w="1080" w:type="dxa"/>
            <w:shd w:val="clear" w:color="auto" w:fill="auto"/>
          </w:tcPr>
          <w:p w:rsidR="002E3D31" w:rsidRDefault="002E3D31" w:rsidP="00882CF4">
            <w:pPr>
              <w:jc w:val="center"/>
              <w:rPr>
                <w:ins w:id="61" w:author="Tayyab Tahir" w:date="2018-08-03T13:41:00Z"/>
              </w:rPr>
            </w:pPr>
            <w:ins w:id="62" w:author="Tayyab Tahir" w:date="2018-08-03T13:41:00Z">
              <w:r>
                <w:t>2</w:t>
              </w:r>
            </w:ins>
          </w:p>
        </w:tc>
        <w:tc>
          <w:tcPr>
            <w:tcW w:w="3240" w:type="dxa"/>
            <w:shd w:val="clear" w:color="auto" w:fill="auto"/>
          </w:tcPr>
          <w:p w:rsidR="002E3D31" w:rsidRDefault="002E3D31" w:rsidP="00882CF4">
            <w:pPr>
              <w:jc w:val="center"/>
              <w:rPr>
                <w:ins w:id="63" w:author="Tayyab Tahir" w:date="2018-08-03T13:41:00Z"/>
              </w:rPr>
            </w:pPr>
            <w:ins w:id="64" w:author="Tayyab Tahir" w:date="2018-08-03T13:43:00Z">
              <w:r>
                <w:t>CA Certificate</w:t>
              </w:r>
            </w:ins>
          </w:p>
        </w:tc>
      </w:tr>
      <w:tr w:rsidR="002E3D31" w:rsidTr="00882CF4">
        <w:trPr>
          <w:trHeight w:val="440"/>
          <w:ins w:id="65" w:author="Tayyab Tahir" w:date="2018-08-03T13:43:00Z"/>
        </w:trPr>
        <w:tc>
          <w:tcPr>
            <w:tcW w:w="1080" w:type="dxa"/>
            <w:shd w:val="clear" w:color="auto" w:fill="auto"/>
          </w:tcPr>
          <w:p w:rsidR="002E3D31" w:rsidRDefault="002E3D31" w:rsidP="00882CF4">
            <w:pPr>
              <w:jc w:val="center"/>
              <w:rPr>
                <w:ins w:id="66" w:author="Tayyab Tahir" w:date="2018-08-03T13:43:00Z"/>
              </w:rPr>
            </w:pPr>
            <w:ins w:id="67" w:author="Tayyab Tahir" w:date="2018-08-03T13:43:00Z">
              <w:r>
                <w:t>3</w:t>
              </w:r>
            </w:ins>
          </w:p>
        </w:tc>
        <w:tc>
          <w:tcPr>
            <w:tcW w:w="3240" w:type="dxa"/>
            <w:shd w:val="clear" w:color="auto" w:fill="auto"/>
          </w:tcPr>
          <w:p w:rsidR="002E3D31" w:rsidRDefault="002E3D31" w:rsidP="00882CF4">
            <w:pPr>
              <w:jc w:val="center"/>
              <w:rPr>
                <w:ins w:id="68" w:author="Tayyab Tahir" w:date="2018-08-03T13:43:00Z"/>
              </w:rPr>
            </w:pPr>
            <w:ins w:id="69" w:author="Tayyab Tahir" w:date="2018-08-03T13:43:00Z">
              <w:r>
                <w:t>Hash Key</w:t>
              </w:r>
            </w:ins>
          </w:p>
        </w:tc>
      </w:tr>
      <w:tr w:rsidR="002E3D31" w:rsidTr="00882CF4">
        <w:trPr>
          <w:trHeight w:val="440"/>
          <w:ins w:id="70" w:author="Tayyab Tahir" w:date="2018-08-03T13:43:00Z"/>
        </w:trPr>
        <w:tc>
          <w:tcPr>
            <w:tcW w:w="1080" w:type="dxa"/>
            <w:shd w:val="clear" w:color="auto" w:fill="auto"/>
          </w:tcPr>
          <w:p w:rsidR="002E3D31" w:rsidRDefault="002E3D31" w:rsidP="00882CF4">
            <w:pPr>
              <w:jc w:val="center"/>
              <w:rPr>
                <w:ins w:id="71" w:author="Tayyab Tahir" w:date="2018-08-03T13:43:00Z"/>
              </w:rPr>
            </w:pPr>
            <w:ins w:id="72" w:author="Tayyab Tahir" w:date="2018-08-03T13:43:00Z">
              <w:r>
                <w:t>4</w:t>
              </w:r>
            </w:ins>
          </w:p>
        </w:tc>
        <w:tc>
          <w:tcPr>
            <w:tcW w:w="3240" w:type="dxa"/>
            <w:shd w:val="clear" w:color="auto" w:fill="auto"/>
          </w:tcPr>
          <w:p w:rsidR="002E3D31" w:rsidRDefault="002E3D31" w:rsidP="00882CF4">
            <w:pPr>
              <w:jc w:val="center"/>
              <w:rPr>
                <w:ins w:id="73" w:author="Tayyab Tahir" w:date="2018-08-03T13:43:00Z"/>
              </w:rPr>
            </w:pPr>
            <w:ins w:id="74" w:author="Tayyab Tahir" w:date="2018-08-03T13:44:00Z">
              <w:r>
                <w:t>Service Pack</w:t>
              </w:r>
            </w:ins>
          </w:p>
        </w:tc>
      </w:tr>
    </w:tbl>
    <w:p w:rsidR="00674465" w:rsidRDefault="00674465" w:rsidP="00674465">
      <w:pPr>
        <w:pStyle w:val="Heading2"/>
        <w:numPr>
          <w:ilvl w:val="0"/>
          <w:numId w:val="0"/>
        </w:numPr>
        <w:ind w:left="720"/>
      </w:pPr>
    </w:p>
    <w:p w:rsidR="00674465" w:rsidRPr="00EF4BC3" w:rsidRDefault="002E3D31" w:rsidP="00674465">
      <w:pPr>
        <w:pStyle w:val="Heading2"/>
      </w:pPr>
      <w:ins w:id="75" w:author="Tayyab Tahir" w:date="2018-08-03T13:47:00Z">
        <w:r>
          <w:t xml:space="preserve">Commit </w:t>
        </w:r>
      </w:ins>
      <w:r w:rsidR="00674465">
        <w:t xml:space="preserve">Firmware </w:t>
      </w:r>
      <w:del w:id="76" w:author="Tayyab Tahir" w:date="2018-08-03T13:47:00Z">
        <w:r w:rsidR="00674465" w:rsidDel="002E3D31">
          <w:delText xml:space="preserve">Last </w:delText>
        </w:r>
      </w:del>
      <w:r w:rsidR="00054CFD">
        <w:t>Message</w:t>
      </w:r>
      <w:r w:rsidR="00674465">
        <w:t>:</w:t>
      </w:r>
    </w:p>
    <w:p w:rsidR="00476DBB" w:rsidRDefault="00674465" w:rsidP="00476DBB">
      <w:r>
        <w:rPr>
          <w:color w:val="000000"/>
        </w:rPr>
        <w:t xml:space="preserve">This is the last message that will be sent by Modbus Terminal to smart battery (through </w:t>
      </w:r>
      <w:ins w:id="77" w:author="Tayyab Tahir" w:date="2018-08-03T13:44:00Z">
        <w:r w:rsidR="002E3D31">
          <w:t>Ventis Pro</w:t>
        </w:r>
      </w:ins>
      <w:del w:id="78" w:author="Tayyab Tahir" w:date="2018-08-03T13:44:00Z">
        <w:r w:rsidDel="002E3D31">
          <w:rPr>
            <w:color w:val="000000"/>
          </w:rPr>
          <w:delText>Vaughn</w:delText>
        </w:r>
      </w:del>
      <w:r>
        <w:rPr>
          <w:color w:val="000000"/>
        </w:rPr>
        <w:t>)</w:t>
      </w:r>
      <w:r w:rsidR="00476DBB" w:rsidRPr="00476DBB">
        <w:rPr>
          <w:color w:val="000000"/>
        </w:rPr>
        <w:t xml:space="preserve"> </w:t>
      </w:r>
      <w:del w:id="79" w:author="Tayyab Tahir" w:date="2018-08-03T13:47:00Z">
        <w:r w:rsidR="00476DBB" w:rsidDel="002E3D31">
          <w:rPr>
            <w:color w:val="000000"/>
          </w:rPr>
          <w:delText xml:space="preserve">during </w:delText>
        </w:r>
      </w:del>
      <w:ins w:id="80" w:author="Tayyab Tahir" w:date="2018-08-03T13:47:00Z">
        <w:r w:rsidR="002E3D31">
          <w:rPr>
            <w:color w:val="000000"/>
          </w:rPr>
          <w:t xml:space="preserve">after </w:t>
        </w:r>
      </w:ins>
      <w:r w:rsidR="00476DBB">
        <w:rPr>
          <w:color w:val="000000"/>
        </w:rPr>
        <w:t>firmware update:</w:t>
      </w:r>
    </w:p>
    <w:p w:rsidR="00674465" w:rsidRPr="00E3459A" w:rsidRDefault="00674465" w:rsidP="00674465">
      <w:pPr>
        <w:pStyle w:val="ListParagraph"/>
        <w:rPr>
          <w:b/>
        </w:rPr>
      </w:pPr>
      <w:r>
        <w:rPr>
          <w:b/>
          <w:color w:val="000000"/>
          <w:sz w:val="24"/>
          <w:szCs w:val="24"/>
          <w:u w:val="single"/>
        </w:rPr>
        <w:t xml:space="preserve">Stop Firmware Downloading: </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Description</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(start)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0x</w:t>
            </w:r>
            <w:r>
              <w:t>5C</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2E3D31" w:rsidP="002E3D31">
            <w:ins w:id="81" w:author="Tayyab Tahir" w:date="2018-08-03T13:48:00Z">
              <w:r>
                <w:t xml:space="preserve">Commit </w:t>
              </w:r>
            </w:ins>
            <w:r w:rsidR="00674465">
              <w:t xml:space="preserve">Firmware </w:t>
            </w:r>
            <w:del w:id="82" w:author="Tayyab Tahir" w:date="2018-08-03T13:48:00Z">
              <w:r w:rsidR="00674465" w:rsidDel="002E3D31">
                <w:delText>last Packet</w:delText>
              </w:r>
            </w:del>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1</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rsidRPr="00CB3627">
              <w:t>Version of message</w:t>
            </w:r>
            <w:r>
              <w:t xml:space="preserve"> </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rsidRPr="00CB3627">
              <w:t>x</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F37337" w:rsidP="00106DB1">
            <w:pPr>
              <w:spacing w:after="0"/>
            </w:pPr>
            <w:ins w:id="83" w:author="Tayyab Tahir" w:date="2018-08-03T13:34:00Z">
              <w:r>
                <w:t>Smart Battery type</w:t>
              </w:r>
            </w:ins>
            <w:del w:id="84" w:author="Tayyab Tahir" w:date="2018-08-03T13:21:00Z">
              <w:r w:rsidR="00674465" w:rsidRPr="00CB3627" w:rsidDel="00AD62DD">
                <w:delText>Instrument Type</w:delText>
              </w:r>
            </w:del>
          </w:p>
        </w:tc>
      </w:tr>
      <w:tr w:rsidR="00674465" w:rsidTr="00736208">
        <w:trPr>
          <w:trHeight w:val="120"/>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spacing w:after="0"/>
            </w:pPr>
            <w:r w:rsidRPr="00CB3627">
              <w:t>Payload length (from byte 5 till framing</w:t>
            </w:r>
            <w:r>
              <w:t xml:space="preserve"> character</w:t>
            </w:r>
            <w:r w:rsidRPr="00CB3627">
              <w:t xml:space="preserve">) </w:t>
            </w:r>
          </w:p>
          <w:p w:rsidR="00674465" w:rsidRPr="00CB3627" w:rsidRDefault="00674465" w:rsidP="00106DB1">
            <w:pPr>
              <w:spacing w:after="0"/>
            </w:pPr>
          </w:p>
        </w:tc>
      </w:tr>
      <w:tr w:rsidR="00674465" w:rsidTr="00736208">
        <w:trPr>
          <w:trHeight w:val="363"/>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t>Type of file which will be received.</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Total No of Packets</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674465">
            <w:r>
              <w:t>No of Packets that were sent.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11-14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File CRC</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t xml:space="preserve">This is the total CRC of the file.  </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15-16</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t>This is the Checksum of the Packet.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17-18</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(end) </w:t>
            </w:r>
          </w:p>
        </w:tc>
      </w:tr>
    </w:tbl>
    <w:p w:rsidR="00C56109" w:rsidRDefault="00C56109"/>
    <w:p w:rsidR="00674465" w:rsidRPr="00EF4BC3" w:rsidRDefault="00674465" w:rsidP="00674465">
      <w:pPr>
        <w:pStyle w:val="Heading2"/>
      </w:pPr>
      <w:r>
        <w:t xml:space="preserve">Firmware Data </w:t>
      </w:r>
      <w:r w:rsidR="00054CFD">
        <w:t>Message</w:t>
      </w:r>
      <w:r>
        <w:t>:</w:t>
      </w:r>
    </w:p>
    <w:p w:rsidR="00476DBB" w:rsidRDefault="00674465" w:rsidP="00476DBB">
      <w:r>
        <w:rPr>
          <w:color w:val="000000"/>
        </w:rPr>
        <w:t xml:space="preserve">This is the firmware packet that will be sent by Modbus Terminal to smart battery (through </w:t>
      </w:r>
      <w:ins w:id="85" w:author="Tayyab Tahir" w:date="2018-08-03T13:44:00Z">
        <w:r w:rsidR="002E3D31">
          <w:t>Ventis Pro</w:t>
        </w:r>
      </w:ins>
      <w:del w:id="86" w:author="Tayyab Tahir" w:date="2018-08-03T13:44:00Z">
        <w:r w:rsidDel="002E3D31">
          <w:rPr>
            <w:color w:val="000000"/>
          </w:rPr>
          <w:delText>Vaughn</w:delText>
        </w:r>
      </w:del>
      <w:r>
        <w:rPr>
          <w:color w:val="000000"/>
        </w:rPr>
        <w:t>)</w:t>
      </w:r>
      <w:r w:rsidR="00476DBB" w:rsidRPr="00476DBB">
        <w:rPr>
          <w:color w:val="000000"/>
        </w:rPr>
        <w:t xml:space="preserve"> </w:t>
      </w:r>
      <w:del w:id="87" w:author="Tayyab Tahir" w:date="2018-08-03T13:48:00Z">
        <w:r w:rsidR="00476DBB" w:rsidDel="002E3D31">
          <w:rPr>
            <w:color w:val="000000"/>
          </w:rPr>
          <w:delText xml:space="preserve">during </w:delText>
        </w:r>
      </w:del>
      <w:ins w:id="88" w:author="Tayyab Tahir" w:date="2018-08-03T13:48:00Z">
        <w:r w:rsidR="002E3D31">
          <w:rPr>
            <w:color w:val="000000"/>
          </w:rPr>
          <w:t xml:space="preserve">for </w:t>
        </w:r>
      </w:ins>
      <w:r w:rsidR="00476DBB">
        <w:rPr>
          <w:color w:val="000000"/>
        </w:rPr>
        <w:t>firmware update:</w:t>
      </w:r>
    </w:p>
    <w:p w:rsidR="00674465" w:rsidRPr="00E3459A" w:rsidRDefault="00674465" w:rsidP="00674465">
      <w:pPr>
        <w:pStyle w:val="ListParagraph"/>
        <w:rPr>
          <w:b/>
        </w:rPr>
      </w:pPr>
      <w:r>
        <w:rPr>
          <w:b/>
          <w:color w:val="000000"/>
          <w:sz w:val="24"/>
          <w:szCs w:val="24"/>
          <w:u w:val="single"/>
        </w:rPr>
        <w:t xml:space="preserve">Receive Firmware Data: </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Description</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(start)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0x</w:t>
            </w:r>
            <w:r>
              <w:t>5E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2E3D31" w:rsidP="002E3D31">
            <w:ins w:id="89" w:author="Tayyab Tahir" w:date="2018-08-03T13:48:00Z">
              <w:r>
                <w:t xml:space="preserve">Receive </w:t>
              </w:r>
            </w:ins>
            <w:r w:rsidR="00674465">
              <w:t xml:space="preserve">Firmware </w:t>
            </w:r>
            <w:del w:id="90" w:author="Tayyab Tahir" w:date="2018-08-03T13:48:00Z">
              <w:r w:rsidR="00674465" w:rsidDel="002E3D31">
                <w:delText>Start Packet</w:delText>
              </w:r>
            </w:del>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1</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rsidRPr="00CB3627">
              <w:t>Version of message</w:t>
            </w:r>
            <w:r>
              <w:t xml:space="preserve"> </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lastRenderedPageBreak/>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rsidRPr="00CB3627">
              <w:t>x</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F37337" w:rsidP="00106DB1">
            <w:pPr>
              <w:spacing w:after="0"/>
            </w:pPr>
            <w:ins w:id="91" w:author="Tayyab Tahir" w:date="2018-08-03T13:34:00Z">
              <w:r>
                <w:t>Smart Battery type</w:t>
              </w:r>
            </w:ins>
            <w:del w:id="92" w:author="Tayyab Tahir" w:date="2018-08-03T13:21:00Z">
              <w:r w:rsidR="00674465" w:rsidRPr="00CB3627" w:rsidDel="00AD62DD">
                <w:delText>Instrument Type</w:delText>
              </w:r>
            </w:del>
          </w:p>
        </w:tc>
      </w:tr>
      <w:tr w:rsidR="00674465" w:rsidTr="00736208">
        <w:trPr>
          <w:trHeight w:val="183"/>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spacing w:after="0"/>
            </w:pPr>
            <w:r w:rsidRPr="00CB3627">
              <w:t>Payload length (from byte 5 till framing</w:t>
            </w:r>
            <w:r>
              <w:t xml:space="preserve"> character</w:t>
            </w:r>
            <w:r w:rsidRPr="00CB3627">
              <w:t xml:space="preserve">) </w:t>
            </w:r>
          </w:p>
          <w:p w:rsidR="00674465" w:rsidRPr="00CB3627" w:rsidRDefault="00674465" w:rsidP="00106DB1">
            <w:pPr>
              <w:spacing w:after="0"/>
            </w:pPr>
          </w:p>
        </w:tc>
      </w:tr>
      <w:tr w:rsidR="00674465" w:rsidTr="00736208">
        <w:trPr>
          <w:trHeight w:val="55"/>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t>Type of file which will be received.</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Sequence No</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r>
              <w:t>Current received Packet</w:t>
            </w:r>
            <w:r w:rsidR="002A3262">
              <w:t xml:space="preserve"> sequence number</w:t>
            </w:r>
            <w:r w:rsidR="00674465">
              <w: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pPr>
              <w:jc w:val="center"/>
            </w:pPr>
            <w:r>
              <w:t>11-74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pPr>
              <w:jc w:val="center"/>
            </w:pPr>
            <w:r>
              <w:t>Payload</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r>
              <w:t>Firmware Data</w:t>
            </w:r>
            <w:r w:rsidR="008E4A85">
              <w:t xml:space="preserve"> (Max 64 Bytes can be less)</w:t>
            </w:r>
            <w:r>
              <w: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8C4755" w:rsidP="00106DB1">
            <w:pPr>
              <w:jc w:val="center"/>
            </w:pPr>
            <w:r>
              <w:t>75-76</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t>This is the Checksum of the Packet.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8C4755" w:rsidP="00106DB1">
            <w:pPr>
              <w:jc w:val="center"/>
            </w:pPr>
            <w:r>
              <w:t>77-78</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(end) </w:t>
            </w:r>
          </w:p>
        </w:tc>
      </w:tr>
    </w:tbl>
    <w:p w:rsidR="00054CFD" w:rsidRDefault="00054CFD" w:rsidP="00054CFD">
      <w:pPr>
        <w:pStyle w:val="Heading2"/>
        <w:numPr>
          <w:ilvl w:val="0"/>
          <w:numId w:val="0"/>
        </w:numPr>
        <w:ind w:left="720"/>
      </w:pPr>
    </w:p>
    <w:p w:rsidR="00054CFD" w:rsidRPr="00EF4BC3" w:rsidRDefault="00054CFD" w:rsidP="00054CFD">
      <w:pPr>
        <w:pStyle w:val="Heading2"/>
      </w:pPr>
      <w:r>
        <w:t>Firmware Response Message:</w:t>
      </w:r>
    </w:p>
    <w:p w:rsidR="00476DBB" w:rsidRDefault="00054CFD" w:rsidP="00476DBB">
      <w:r>
        <w:rPr>
          <w:color w:val="000000"/>
        </w:rPr>
        <w:t xml:space="preserve">This is the response message that Cornell/Frey will send back to </w:t>
      </w:r>
      <w:ins w:id="93" w:author="Tayyab Tahir" w:date="2018-08-03T13:44:00Z">
        <w:r w:rsidR="002E3D31">
          <w:t xml:space="preserve">Ventis Pro </w:t>
        </w:r>
      </w:ins>
      <w:del w:id="94" w:author="Tayyab Tahir" w:date="2018-08-03T13:44:00Z">
        <w:r w:rsidDel="002E3D31">
          <w:rPr>
            <w:color w:val="000000"/>
          </w:rPr>
          <w:delText>VPRO</w:delText>
        </w:r>
        <w:r w:rsidR="00476DBB" w:rsidDel="002E3D31">
          <w:rPr>
            <w:color w:val="000000"/>
          </w:rPr>
          <w:delText xml:space="preserve"> </w:delText>
        </w:r>
      </w:del>
      <w:r w:rsidR="00476DBB">
        <w:rPr>
          <w:color w:val="000000"/>
        </w:rPr>
        <w:t>during firmware update:</w:t>
      </w:r>
    </w:p>
    <w:p w:rsidR="00054CFD" w:rsidRPr="00E3459A" w:rsidRDefault="00054CFD" w:rsidP="00054CFD">
      <w:pPr>
        <w:pStyle w:val="ListParagraph"/>
        <w:rPr>
          <w:b/>
        </w:rPr>
      </w:pPr>
      <w:r>
        <w:rPr>
          <w:b/>
          <w:color w:val="000000"/>
          <w:sz w:val="24"/>
          <w:szCs w:val="24"/>
          <w:u w:val="single"/>
        </w:rPr>
        <w:t xml:space="preserve">ACK/NACK Message: </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43958" w:rsidRDefault="00054CFD"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43958" w:rsidRDefault="00054CFD"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43958" w:rsidRDefault="00054CFD" w:rsidP="00106DB1">
            <w:pPr>
              <w:jc w:val="center"/>
              <w:rPr>
                <w:rFonts w:ascii="Calibri" w:hAnsi="Calibri"/>
                <w:b/>
                <w:color w:val="000000"/>
                <w:sz w:val="24"/>
                <w:szCs w:val="24"/>
              </w:rPr>
            </w:pPr>
            <w:r w:rsidRPr="00C43958">
              <w:rPr>
                <w:rFonts w:ascii="Calibri" w:hAnsi="Calibri"/>
                <w:b/>
                <w:color w:val="000000"/>
                <w:sz w:val="24"/>
              </w:rPr>
              <w:t>Description</w:t>
            </w:r>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rsidRPr="00CB3627">
              <w:t>Framing character (start)</w:t>
            </w:r>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0x</w:t>
            </w:r>
            <w:r>
              <w:t>5F</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t>ACK/NACK</w:t>
            </w:r>
          </w:p>
        </w:tc>
      </w:tr>
      <w:tr w:rsidR="00AD62DD"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AD62DD" w:rsidRPr="00CB3627" w:rsidRDefault="00AD62DD" w:rsidP="00AD62DD">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AD62DD" w:rsidRPr="00CB3627" w:rsidRDefault="00AD62DD" w:rsidP="00AD62DD">
            <w:pPr>
              <w:jc w:val="center"/>
            </w:pPr>
            <w:ins w:id="95" w:author="Tayyab Tahir" w:date="2018-08-03T13:21:00Z">
              <w:r>
                <w:t>0/1</w:t>
              </w:r>
            </w:ins>
            <w:del w:id="96" w:author="Tayyab Tahir" w:date="2018-08-03T13:21:00Z">
              <w:r w:rsidDel="00361D6D">
                <w:delText>1</w:delText>
              </w:r>
            </w:del>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AD62DD" w:rsidRPr="00CB3627" w:rsidRDefault="00AD62DD" w:rsidP="00AD62DD">
            <w:ins w:id="97" w:author="Tayyab Tahir" w:date="2018-08-03T13:21:00Z">
              <w:r>
                <w:t xml:space="preserve">1=Ack, 0=NACK </w:t>
              </w:r>
            </w:ins>
            <w:del w:id="98" w:author="Tayyab Tahir" w:date="2018-08-03T13:21:00Z">
              <w:r w:rsidRPr="00CB3627" w:rsidDel="00361D6D">
                <w:delText>Version of message</w:delText>
              </w:r>
              <w:r w:rsidDel="00361D6D">
                <w:delText>.</w:delText>
              </w:r>
            </w:del>
          </w:p>
        </w:tc>
      </w:tr>
      <w:tr w:rsidR="00054CFD" w:rsidTr="00736208">
        <w:trPr>
          <w:trHeight w:val="55"/>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del w:id="99" w:author="Tayyab Tahir" w:date="2018-08-03T13:22:00Z">
              <w:r w:rsidDel="00AD62DD">
                <w:delText>0/1</w:delText>
              </w:r>
            </w:del>
            <w:ins w:id="100" w:author="Tayyab Tahir" w:date="2018-08-03T13:22:00Z">
              <w:r w:rsidR="00AD62DD">
                <w:t>Error</w:t>
              </w:r>
            </w:ins>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2E3D31">
            <w:pPr>
              <w:spacing w:after="0"/>
            </w:pPr>
            <w:del w:id="101" w:author="Tayyab Tahir" w:date="2018-08-03T13:22:00Z">
              <w:r w:rsidDel="00AD62DD">
                <w:delText xml:space="preserve">1=Ack, 0=NACK </w:delText>
              </w:r>
            </w:del>
            <w:ins w:id="102" w:author="Tayyab Tahir" w:date="2018-08-03T13:22:00Z">
              <w:r w:rsidR="00AD62DD">
                <w:t xml:space="preserve">Error Type encountered. </w:t>
              </w:r>
            </w:ins>
          </w:p>
        </w:tc>
      </w:tr>
      <w:tr w:rsidR="00054CFD" w:rsidTr="00736208">
        <w:trPr>
          <w:trHeight w:val="336"/>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2A3262"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spacing w:after="0"/>
            </w:pPr>
            <w:r w:rsidRPr="00CB3627">
              <w:t>Payload length (from byte 5 till framing</w:t>
            </w:r>
            <w:r>
              <w:t xml:space="preserve"> character</w:t>
            </w:r>
            <w:r w:rsidR="002A3262">
              <w:t>), will be 11 always.</w:t>
            </w:r>
          </w:p>
          <w:p w:rsidR="00054CFD" w:rsidRPr="00CB3627" w:rsidRDefault="00054CFD" w:rsidP="00106DB1">
            <w:pPr>
              <w:spacing w:after="0"/>
            </w:pPr>
          </w:p>
        </w:tc>
      </w:tr>
      <w:tr w:rsidR="00054CFD" w:rsidTr="00736208">
        <w:trPr>
          <w:trHeight w:val="55"/>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2A3262" w:rsidP="002A3262">
            <w:r>
              <w:t>Type of the file</w:t>
            </w:r>
            <w:r w:rsidR="00054CFD">
              <w:t>.</w:t>
            </w:r>
          </w:p>
        </w:tc>
      </w:tr>
      <w:tr w:rsidR="00054CFD"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Sequence No</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r>
              <w:t>Current received Packet.</w:t>
            </w:r>
          </w:p>
        </w:tc>
      </w:tr>
      <w:tr w:rsidR="0044050E" w:rsidTr="00106DB1">
        <w:trPr>
          <w:ins w:id="103" w:author="Ammar Younas" w:date="2018-09-10T20:07:00Z"/>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04" w:author="Ammar Younas" w:date="2018-09-10T20:07:00Z"/>
              </w:rPr>
            </w:pPr>
            <w:ins w:id="105" w:author="Ammar Younas" w:date="2018-09-10T20:08:00Z">
              <w:r>
                <w:t>11-14</w:t>
              </w:r>
            </w:ins>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06" w:author="Ammar Younas" w:date="2018-09-10T20:07:00Z"/>
              </w:rPr>
            </w:pPr>
            <w:ins w:id="107" w:author="Ammar Younas" w:date="2018-09-10T20:08:00Z">
              <w:r>
                <w:t>Error Code</w:t>
              </w:r>
            </w:ins>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rPr>
                <w:ins w:id="108" w:author="Ammar Younas" w:date="2018-09-10T20:07:00Z"/>
              </w:rPr>
            </w:pPr>
            <w:ins w:id="109" w:author="Ammar Younas" w:date="2018-09-10T20:08:00Z">
              <w:r>
                <w:t>Error Code returned from Battery Board</w:t>
              </w:r>
            </w:ins>
          </w:p>
        </w:tc>
      </w:tr>
      <w:tr w:rsidR="0044050E" w:rsidTr="00106DB1">
        <w:trPr>
          <w:ins w:id="110" w:author="Ammar Younas" w:date="2018-09-10T20:07:00Z"/>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11" w:author="Ammar Younas" w:date="2018-09-10T20:07:00Z"/>
              </w:rPr>
            </w:pPr>
            <w:ins w:id="112" w:author="Ammar Younas" w:date="2018-09-10T20:08:00Z">
              <w:r>
                <w:t>15-18</w:t>
              </w:r>
            </w:ins>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13" w:author="Ammar Younas" w:date="2018-09-10T20:07:00Z"/>
              </w:rPr>
            </w:pPr>
            <w:ins w:id="114" w:author="Ammar Younas" w:date="2018-09-10T20:08:00Z">
              <w:r>
                <w:t>Failure Pack Sequence Number</w:t>
              </w:r>
            </w:ins>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rPr>
                <w:ins w:id="115" w:author="Ammar Younas" w:date="2018-09-10T20:07:00Z"/>
              </w:rPr>
            </w:pPr>
            <w:ins w:id="116" w:author="Ammar Younas" w:date="2018-09-10T20:08:00Z">
              <w:r>
                <w:t>Failed Packet Sequence number</w:t>
              </w:r>
            </w:ins>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2A3262" w:rsidP="00106DB1">
            <w:pPr>
              <w:jc w:val="center"/>
            </w:pPr>
            <w:r>
              <w:t>1</w:t>
            </w:r>
            <w:ins w:id="117" w:author="Ammar Younas" w:date="2018-09-10T20:08:00Z">
              <w:r w:rsidR="0044050E">
                <w:t>9</w:t>
              </w:r>
            </w:ins>
            <w:del w:id="118" w:author="Ammar Younas" w:date="2018-09-10T20:08:00Z">
              <w:r w:rsidDel="0044050E">
                <w:delText>1</w:delText>
              </w:r>
            </w:del>
            <w:r>
              <w:t>-</w:t>
            </w:r>
            <w:ins w:id="119" w:author="Ammar Younas" w:date="2018-09-10T20:09:00Z">
              <w:r w:rsidR="0044050E">
                <w:t>20</w:t>
              </w:r>
            </w:ins>
            <w:del w:id="120" w:author="Ammar Younas" w:date="2018-09-10T20:09:00Z">
              <w:r w:rsidDel="0044050E">
                <w:delText>12</w:delText>
              </w:r>
            </w:del>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t>This is the Checksum of the Packet.</w:t>
            </w:r>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44050E" w:rsidP="00106DB1">
            <w:pPr>
              <w:jc w:val="center"/>
            </w:pPr>
            <w:ins w:id="121" w:author="Ammar Younas" w:date="2018-09-10T20:09:00Z">
              <w:r>
                <w:t>21</w:t>
              </w:r>
            </w:ins>
            <w:del w:id="122" w:author="Ammar Younas" w:date="2018-09-10T20:09:00Z">
              <w:r w:rsidR="002A3262" w:rsidDel="0044050E">
                <w:delText>13</w:delText>
              </w:r>
            </w:del>
            <w:r w:rsidR="002A3262">
              <w:t>-</w:t>
            </w:r>
            <w:ins w:id="123" w:author="Ammar Younas" w:date="2018-09-10T20:09:00Z">
              <w:r>
                <w:t>22</w:t>
              </w:r>
            </w:ins>
            <w:bookmarkStart w:id="124" w:name="_GoBack"/>
            <w:bookmarkEnd w:id="124"/>
            <w:del w:id="125" w:author="Ammar Younas" w:date="2018-09-10T20:09:00Z">
              <w:r w:rsidR="002A3262" w:rsidDel="0044050E">
                <w:delText>14</w:delText>
              </w:r>
            </w:del>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rsidRPr="00CB3627">
              <w:t>Framing character (end) </w:t>
            </w:r>
          </w:p>
        </w:tc>
      </w:tr>
    </w:tbl>
    <w:p w:rsidR="00674465" w:rsidRDefault="00674465">
      <w:pPr>
        <w:rPr>
          <w:ins w:id="126" w:author="Tayyab Tahir" w:date="2018-08-03T13:50:00Z"/>
        </w:rPr>
      </w:pPr>
    </w:p>
    <w:p w:rsidR="002E3D31" w:rsidRDefault="002E3D31" w:rsidP="002E3D31">
      <w:pPr>
        <w:ind w:left="360"/>
        <w:rPr>
          <w:ins w:id="127" w:author="Tayyab Tahir" w:date="2018-08-03T13:50:00Z"/>
          <w:b/>
          <w:color w:val="000000"/>
          <w:sz w:val="24"/>
          <w:szCs w:val="24"/>
          <w:u w:val="single"/>
        </w:rPr>
      </w:pPr>
      <w:ins w:id="128" w:author="Tayyab Tahir" w:date="2018-08-03T13:50:00Z">
        <w:r w:rsidRPr="00FC5723">
          <w:rPr>
            <w:b/>
            <w:color w:val="000000"/>
            <w:sz w:val="24"/>
            <w:szCs w:val="24"/>
            <w:u w:val="single"/>
          </w:rPr>
          <w:t>Notes:</w:t>
        </w:r>
      </w:ins>
    </w:p>
    <w:p w:rsidR="002E3D31" w:rsidRPr="00CB3627" w:rsidRDefault="002E3D31" w:rsidP="002E3D31">
      <w:pPr>
        <w:ind w:left="360"/>
        <w:rPr>
          <w:ins w:id="129" w:author="Tayyab Tahir" w:date="2018-08-03T13:50:00Z"/>
          <w:color w:val="000000"/>
          <w:sz w:val="24"/>
          <w:szCs w:val="24"/>
          <w:u w:val="single"/>
        </w:rPr>
      </w:pPr>
      <w:ins w:id="130" w:author="Tayyab Tahir" w:date="2018-08-03T13:50:00Z">
        <w:r>
          <w:rPr>
            <w:color w:val="000000"/>
            <w:sz w:val="24"/>
            <w:szCs w:val="24"/>
            <w:u w:val="single"/>
          </w:rPr>
          <w:t>Error type:</w:t>
        </w:r>
      </w:ins>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240"/>
      </w:tblGrid>
      <w:tr w:rsidR="002E3D31" w:rsidTr="00882CF4">
        <w:trPr>
          <w:trHeight w:val="377"/>
          <w:ins w:id="131" w:author="Tayyab Tahir" w:date="2018-08-03T13:50:00Z"/>
        </w:trPr>
        <w:tc>
          <w:tcPr>
            <w:tcW w:w="1080" w:type="dxa"/>
            <w:shd w:val="clear" w:color="auto" w:fill="auto"/>
          </w:tcPr>
          <w:p w:rsidR="002E3D31" w:rsidRPr="00D505E5" w:rsidRDefault="002E3D31" w:rsidP="00882CF4">
            <w:pPr>
              <w:jc w:val="center"/>
              <w:rPr>
                <w:ins w:id="132" w:author="Tayyab Tahir" w:date="2018-08-03T13:50:00Z"/>
                <w:sz w:val="24"/>
              </w:rPr>
            </w:pPr>
            <w:ins w:id="133" w:author="Tayyab Tahir" w:date="2018-08-03T13:50:00Z">
              <w:r w:rsidRPr="00D505E5">
                <w:rPr>
                  <w:sz w:val="24"/>
                </w:rPr>
                <w:t>Value</w:t>
              </w:r>
            </w:ins>
          </w:p>
        </w:tc>
        <w:tc>
          <w:tcPr>
            <w:tcW w:w="3240" w:type="dxa"/>
            <w:shd w:val="clear" w:color="auto" w:fill="auto"/>
          </w:tcPr>
          <w:p w:rsidR="002E3D31" w:rsidRPr="00D505E5" w:rsidRDefault="002E3D31" w:rsidP="00882CF4">
            <w:pPr>
              <w:jc w:val="center"/>
              <w:rPr>
                <w:ins w:id="134" w:author="Tayyab Tahir" w:date="2018-08-03T13:50:00Z"/>
                <w:sz w:val="24"/>
              </w:rPr>
            </w:pPr>
            <w:ins w:id="135" w:author="Tayyab Tahir" w:date="2018-08-03T13:50:00Z">
              <w:r w:rsidRPr="00D505E5">
                <w:rPr>
                  <w:sz w:val="24"/>
                </w:rPr>
                <w:t>Definition</w:t>
              </w:r>
            </w:ins>
          </w:p>
        </w:tc>
      </w:tr>
      <w:tr w:rsidR="002E3D31" w:rsidTr="00882CF4">
        <w:trPr>
          <w:trHeight w:val="530"/>
          <w:ins w:id="136" w:author="Tayyab Tahir" w:date="2018-08-03T13:50:00Z"/>
        </w:trPr>
        <w:tc>
          <w:tcPr>
            <w:tcW w:w="1080" w:type="dxa"/>
            <w:shd w:val="clear" w:color="auto" w:fill="auto"/>
          </w:tcPr>
          <w:p w:rsidR="002E3D31" w:rsidRDefault="002E3D31" w:rsidP="00882CF4">
            <w:pPr>
              <w:jc w:val="center"/>
              <w:rPr>
                <w:ins w:id="137" w:author="Tayyab Tahir" w:date="2018-08-03T13:50:00Z"/>
              </w:rPr>
            </w:pPr>
            <w:ins w:id="138" w:author="Tayyab Tahir" w:date="2018-08-03T13:50:00Z">
              <w:r>
                <w:t>0</w:t>
              </w:r>
            </w:ins>
          </w:p>
        </w:tc>
        <w:tc>
          <w:tcPr>
            <w:tcW w:w="3240" w:type="dxa"/>
            <w:shd w:val="clear" w:color="auto" w:fill="auto"/>
          </w:tcPr>
          <w:p w:rsidR="002E3D31" w:rsidRDefault="002E3D31" w:rsidP="00882CF4">
            <w:pPr>
              <w:jc w:val="center"/>
              <w:rPr>
                <w:ins w:id="139" w:author="Tayyab Tahir" w:date="2018-08-03T13:50:00Z"/>
              </w:rPr>
            </w:pPr>
            <w:ins w:id="140" w:author="Tayyab Tahir" w:date="2018-08-03T13:50:00Z">
              <w:r>
                <w:t xml:space="preserve">No Error </w:t>
              </w:r>
            </w:ins>
          </w:p>
        </w:tc>
      </w:tr>
      <w:tr w:rsidR="002E3D31" w:rsidTr="00882CF4">
        <w:trPr>
          <w:trHeight w:val="530"/>
          <w:ins w:id="141" w:author="Tayyab Tahir" w:date="2018-08-03T13:50:00Z"/>
        </w:trPr>
        <w:tc>
          <w:tcPr>
            <w:tcW w:w="1080" w:type="dxa"/>
            <w:shd w:val="clear" w:color="auto" w:fill="auto"/>
          </w:tcPr>
          <w:p w:rsidR="002E3D31" w:rsidRDefault="002E3D31" w:rsidP="00882CF4">
            <w:pPr>
              <w:jc w:val="center"/>
              <w:rPr>
                <w:ins w:id="142" w:author="Tayyab Tahir" w:date="2018-08-03T13:50:00Z"/>
              </w:rPr>
            </w:pPr>
            <w:ins w:id="143" w:author="Tayyab Tahir" w:date="2018-08-03T13:50:00Z">
              <w:r>
                <w:lastRenderedPageBreak/>
                <w:t>1</w:t>
              </w:r>
            </w:ins>
          </w:p>
        </w:tc>
        <w:tc>
          <w:tcPr>
            <w:tcW w:w="3240" w:type="dxa"/>
            <w:shd w:val="clear" w:color="auto" w:fill="auto"/>
          </w:tcPr>
          <w:p w:rsidR="002E3D31" w:rsidRDefault="00D84EC7" w:rsidP="00882CF4">
            <w:pPr>
              <w:jc w:val="center"/>
              <w:rPr>
                <w:ins w:id="144" w:author="Tayyab Tahir" w:date="2018-08-03T13:50:00Z"/>
              </w:rPr>
            </w:pPr>
            <w:ins w:id="145" w:author="Tayyab Tahir" w:date="2018-08-03T13:52:00Z">
              <w:r>
                <w:t>Bad Length</w:t>
              </w:r>
            </w:ins>
          </w:p>
        </w:tc>
      </w:tr>
      <w:tr w:rsidR="002E3D31" w:rsidTr="00882CF4">
        <w:trPr>
          <w:trHeight w:val="440"/>
          <w:ins w:id="146" w:author="Tayyab Tahir" w:date="2018-08-03T13:50:00Z"/>
        </w:trPr>
        <w:tc>
          <w:tcPr>
            <w:tcW w:w="1080" w:type="dxa"/>
            <w:shd w:val="clear" w:color="auto" w:fill="auto"/>
          </w:tcPr>
          <w:p w:rsidR="002E3D31" w:rsidRDefault="002E3D31" w:rsidP="00882CF4">
            <w:pPr>
              <w:jc w:val="center"/>
              <w:rPr>
                <w:ins w:id="147" w:author="Tayyab Tahir" w:date="2018-08-03T13:50:00Z"/>
              </w:rPr>
            </w:pPr>
            <w:ins w:id="148" w:author="Tayyab Tahir" w:date="2018-08-03T13:50:00Z">
              <w:r>
                <w:t>2</w:t>
              </w:r>
            </w:ins>
          </w:p>
        </w:tc>
        <w:tc>
          <w:tcPr>
            <w:tcW w:w="3240" w:type="dxa"/>
            <w:shd w:val="clear" w:color="auto" w:fill="auto"/>
          </w:tcPr>
          <w:p w:rsidR="002E3D31" w:rsidRDefault="00D84EC7" w:rsidP="00882CF4">
            <w:pPr>
              <w:jc w:val="center"/>
              <w:rPr>
                <w:ins w:id="149" w:author="Tayyab Tahir" w:date="2018-08-03T13:50:00Z"/>
              </w:rPr>
            </w:pPr>
            <w:ins w:id="150" w:author="Tayyab Tahir" w:date="2018-08-03T13:50:00Z">
              <w:r>
                <w:t>Invalid CRC</w:t>
              </w:r>
            </w:ins>
          </w:p>
        </w:tc>
      </w:tr>
      <w:tr w:rsidR="00D84EC7" w:rsidTr="00882CF4">
        <w:trPr>
          <w:trHeight w:val="440"/>
          <w:ins w:id="151" w:author="Tayyab Tahir" w:date="2018-08-03T13:53:00Z"/>
        </w:trPr>
        <w:tc>
          <w:tcPr>
            <w:tcW w:w="1080" w:type="dxa"/>
            <w:shd w:val="clear" w:color="auto" w:fill="auto"/>
          </w:tcPr>
          <w:p w:rsidR="00D84EC7" w:rsidRDefault="00D84EC7" w:rsidP="00882CF4">
            <w:pPr>
              <w:jc w:val="center"/>
              <w:rPr>
                <w:ins w:id="152" w:author="Tayyab Tahir" w:date="2018-08-03T13:53:00Z"/>
              </w:rPr>
            </w:pPr>
            <w:ins w:id="153" w:author="Tayyab Tahir" w:date="2018-08-03T13:53:00Z">
              <w:r>
                <w:t>3</w:t>
              </w:r>
            </w:ins>
          </w:p>
        </w:tc>
        <w:tc>
          <w:tcPr>
            <w:tcW w:w="3240" w:type="dxa"/>
            <w:shd w:val="clear" w:color="auto" w:fill="auto"/>
          </w:tcPr>
          <w:p w:rsidR="00D84EC7" w:rsidRDefault="00D84EC7" w:rsidP="00882CF4">
            <w:pPr>
              <w:jc w:val="center"/>
              <w:rPr>
                <w:ins w:id="154" w:author="Tayyab Tahir" w:date="2018-08-03T13:53:00Z"/>
              </w:rPr>
            </w:pPr>
            <w:ins w:id="155" w:author="Tayyab Tahir" w:date="2018-08-03T13:53:00Z">
              <w:r>
                <w:t>Bad Frame Number</w:t>
              </w:r>
            </w:ins>
          </w:p>
        </w:tc>
      </w:tr>
      <w:tr w:rsidR="00C24CCF" w:rsidTr="00882CF4">
        <w:trPr>
          <w:trHeight w:val="440"/>
          <w:ins w:id="156" w:author="Tayyab Tahir" w:date="2018-08-17T17:53:00Z"/>
        </w:trPr>
        <w:tc>
          <w:tcPr>
            <w:tcW w:w="1080" w:type="dxa"/>
            <w:shd w:val="clear" w:color="auto" w:fill="auto"/>
          </w:tcPr>
          <w:p w:rsidR="00C24CCF" w:rsidRDefault="00C24CCF" w:rsidP="00882CF4">
            <w:pPr>
              <w:jc w:val="center"/>
              <w:rPr>
                <w:ins w:id="157" w:author="Tayyab Tahir" w:date="2018-08-17T17:53:00Z"/>
              </w:rPr>
            </w:pPr>
            <w:ins w:id="158" w:author="Tayyab Tahir" w:date="2018-08-17T17:53:00Z">
              <w:r>
                <w:t>4</w:t>
              </w:r>
            </w:ins>
          </w:p>
        </w:tc>
        <w:tc>
          <w:tcPr>
            <w:tcW w:w="3240" w:type="dxa"/>
            <w:shd w:val="clear" w:color="auto" w:fill="auto"/>
          </w:tcPr>
          <w:p w:rsidR="00C24CCF" w:rsidRDefault="00C24CCF" w:rsidP="00882CF4">
            <w:pPr>
              <w:jc w:val="center"/>
              <w:rPr>
                <w:ins w:id="159" w:author="Tayyab Tahir" w:date="2018-08-17T17:53:00Z"/>
              </w:rPr>
            </w:pPr>
            <w:ins w:id="160" w:author="Tayyab Tahir" w:date="2018-08-17T17:54:00Z">
              <w:r>
                <w:t>Packet Allocation Error</w:t>
              </w:r>
            </w:ins>
          </w:p>
        </w:tc>
      </w:tr>
    </w:tbl>
    <w:p w:rsidR="002E3D31" w:rsidRDefault="002E3D31"/>
    <w:sectPr w:rsidR="002E3D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1AC" w:rsidRDefault="00A871AC" w:rsidP="002A3262">
      <w:pPr>
        <w:spacing w:after="0"/>
      </w:pPr>
      <w:r>
        <w:separator/>
      </w:r>
    </w:p>
  </w:endnote>
  <w:endnote w:type="continuationSeparator" w:id="0">
    <w:p w:rsidR="00A871AC" w:rsidRDefault="00A871AC" w:rsidP="002A3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262" w:rsidRPr="00AE12B3" w:rsidRDefault="002A3262" w:rsidP="002A3262">
    <w:pPr>
      <w:pStyle w:val="Footer"/>
    </w:pPr>
    <w:r>
      <w:t>Proprietary and Confidential</w:t>
    </w:r>
    <w:r>
      <w:tab/>
    </w:r>
    <w:r>
      <w:tab/>
      <w:t xml:space="preserve">Page </w:t>
    </w:r>
    <w:r>
      <w:fldChar w:fldCharType="begin"/>
    </w:r>
    <w:r>
      <w:instrText xml:space="preserve"> PAGE </w:instrText>
    </w:r>
    <w:r>
      <w:fldChar w:fldCharType="separate"/>
    </w:r>
    <w:r w:rsidR="0044050E">
      <w:rPr>
        <w:noProof/>
      </w:rPr>
      <w:t>5</w:t>
    </w:r>
    <w:r>
      <w:fldChar w:fldCharType="end"/>
    </w:r>
    <w:r>
      <w:t xml:space="preserve"> of </w:t>
    </w:r>
    <w:r w:rsidR="00A871AC">
      <w:fldChar w:fldCharType="begin"/>
    </w:r>
    <w:r w:rsidR="00A871AC">
      <w:instrText xml:space="preserve"> NUMPAGES </w:instrText>
    </w:r>
    <w:r w:rsidR="00A871AC">
      <w:fldChar w:fldCharType="separate"/>
    </w:r>
    <w:r w:rsidR="0044050E">
      <w:rPr>
        <w:noProof/>
      </w:rPr>
      <w:t>5</w:t>
    </w:r>
    <w:r w:rsidR="00A871AC">
      <w:rPr>
        <w:noProof/>
      </w:rPr>
      <w:fldChar w:fldCharType="end"/>
    </w:r>
  </w:p>
  <w:p w:rsidR="002A3262" w:rsidRDefault="002A3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1AC" w:rsidRDefault="00A871AC" w:rsidP="002A3262">
      <w:pPr>
        <w:spacing w:after="0"/>
      </w:pPr>
      <w:r>
        <w:separator/>
      </w:r>
    </w:p>
  </w:footnote>
  <w:footnote w:type="continuationSeparator" w:id="0">
    <w:p w:rsidR="00A871AC" w:rsidRDefault="00A871AC" w:rsidP="002A326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262" w:rsidRPr="006C2038" w:rsidRDefault="002A3262" w:rsidP="002A3262">
    <w:pPr>
      <w:pStyle w:val="HeaderTitle"/>
      <w:rPr>
        <w:sz w:val="22"/>
        <w:szCs w:val="22"/>
      </w:rPr>
    </w:pPr>
    <w:r>
      <w:rPr>
        <w:noProof/>
      </w:rPr>
      <w:drawing>
        <wp:anchor distT="0" distB="0" distL="114300" distR="114300" simplePos="0" relativeHeight="251659264" behindDoc="0" locked="0" layoutInCell="1" allowOverlap="0" wp14:anchorId="37486122" wp14:editId="6EC32838">
          <wp:simplePos x="0" y="0"/>
          <wp:positionH relativeFrom="column">
            <wp:posOffset>0</wp:posOffset>
          </wp:positionH>
          <wp:positionV relativeFrom="paragraph">
            <wp:posOffset>0</wp:posOffset>
          </wp:positionV>
          <wp:extent cx="2286000" cy="457200"/>
          <wp:effectExtent l="0" t="0" r="0" b="0"/>
          <wp:wrapSquare wrapText="bothSides"/>
          <wp:docPr id="1" name="Picture 1" descr="IS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A871AC">
      <w:fldChar w:fldCharType="begin"/>
    </w:r>
    <w:r w:rsidR="00A871AC">
      <w:instrText xml:space="preserve"> SUBJECT  \* FirstCap  \* MERGEFORMAT </w:instrText>
    </w:r>
    <w:r w:rsidR="00A871AC">
      <w:fldChar w:fldCharType="separate"/>
    </w:r>
    <w:r w:rsidR="00736208">
      <w:rPr>
        <w:sz w:val="22"/>
        <w:szCs w:val="22"/>
      </w:rPr>
      <w:t>Firmware Upgrade</w:t>
    </w:r>
    <w:r w:rsidRPr="001A7F46">
      <w:rPr>
        <w:sz w:val="22"/>
        <w:szCs w:val="22"/>
      </w:rPr>
      <w:t xml:space="preserve"> </w:t>
    </w:r>
    <w:r w:rsidR="00A871AC">
      <w:rPr>
        <w:sz w:val="22"/>
        <w:szCs w:val="22"/>
      </w:rPr>
      <w:fldChar w:fldCharType="end"/>
    </w:r>
    <w:r>
      <w:t xml:space="preserve">– </w:t>
    </w:r>
    <w:r>
      <w:rPr>
        <w:sz w:val="22"/>
        <w:szCs w:val="22"/>
      </w:rPr>
      <w:t>Smart Battery</w:t>
    </w:r>
  </w:p>
  <w:p w:rsidR="002A3262" w:rsidRPr="001A7F46" w:rsidRDefault="002A3262" w:rsidP="002A3262">
    <w:pPr>
      <w:pStyle w:val="HeaderTitle"/>
      <w:jc w:val="right"/>
      <w:rPr>
        <w:sz w:val="22"/>
        <w:szCs w:val="22"/>
      </w:rPr>
    </w:pPr>
    <w:r>
      <w:rPr>
        <w:sz w:val="22"/>
        <w:szCs w:val="22"/>
      </w:rPr>
      <w:t>Revision 1.0</w:t>
    </w:r>
  </w:p>
  <w:p w:rsidR="002A3262" w:rsidRDefault="002A32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558FD9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C9C6802"/>
    <w:multiLevelType w:val="multilevel"/>
    <w:tmpl w:val="05C47D00"/>
    <w:lvl w:ilvl="0">
      <w:start w:val="1"/>
      <w:numFmt w:val="decimal"/>
      <w:pStyle w:val="Heading1"/>
      <w:lvlText w:val="%1"/>
      <w:lvlJc w:val="left"/>
      <w:pPr>
        <w:tabs>
          <w:tab w:val="num" w:pos="540"/>
        </w:tabs>
        <w:ind w:left="540" w:hanging="54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980"/>
        </w:tabs>
        <w:ind w:left="1980" w:hanging="900"/>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yab Tahir">
    <w15:presenceInfo w15:providerId="AD" w15:userId="S-1-5-21-2045858437-731245569-1540917000-29134"/>
  </w15:person>
  <w15:person w15:author="Ammar Younas">
    <w15:presenceInfo w15:providerId="AD" w15:userId="S-1-5-21-2045858437-731245569-1540917000-22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A1"/>
    <w:rsid w:val="00054CFD"/>
    <w:rsid w:val="000C031D"/>
    <w:rsid w:val="00227929"/>
    <w:rsid w:val="002A3262"/>
    <w:rsid w:val="002E3D31"/>
    <w:rsid w:val="0044050E"/>
    <w:rsid w:val="00476DBB"/>
    <w:rsid w:val="00582F25"/>
    <w:rsid w:val="00674465"/>
    <w:rsid w:val="00736208"/>
    <w:rsid w:val="007D46FB"/>
    <w:rsid w:val="008B43A1"/>
    <w:rsid w:val="008C4755"/>
    <w:rsid w:val="008E4A85"/>
    <w:rsid w:val="00A871AC"/>
    <w:rsid w:val="00AD62DD"/>
    <w:rsid w:val="00AE18F6"/>
    <w:rsid w:val="00C24CCF"/>
    <w:rsid w:val="00C56109"/>
    <w:rsid w:val="00D84EC7"/>
    <w:rsid w:val="00DA7413"/>
    <w:rsid w:val="00F3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D5376F-5CD9-44CE-ADB8-F498A2C1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3A1"/>
    <w:pPr>
      <w:spacing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qFormat/>
    <w:rsid w:val="008B43A1"/>
    <w:pPr>
      <w:keepNext/>
      <w:numPr>
        <w:numId w:val="1"/>
      </w:numPr>
      <w:spacing w:before="240" w:after="60"/>
      <w:outlineLvl w:val="0"/>
    </w:pPr>
    <w:rPr>
      <w:rFonts w:cs="Arial"/>
      <w:b/>
      <w:bCs/>
      <w:kern w:val="32"/>
      <w:sz w:val="32"/>
      <w:szCs w:val="30"/>
    </w:rPr>
  </w:style>
  <w:style w:type="paragraph" w:styleId="Heading2">
    <w:name w:val="heading 2"/>
    <w:basedOn w:val="Normal"/>
    <w:next w:val="Normal"/>
    <w:link w:val="Heading2Char"/>
    <w:qFormat/>
    <w:rsid w:val="008B43A1"/>
    <w:pPr>
      <w:keepNext/>
      <w:numPr>
        <w:ilvl w:val="1"/>
        <w:numId w:val="1"/>
      </w:numPr>
      <w:spacing w:before="240" w:after="60"/>
      <w:outlineLvl w:val="1"/>
    </w:pPr>
    <w:rPr>
      <w:rFonts w:cs="Arial"/>
      <w:b/>
      <w:bCs/>
      <w:iCs/>
      <w:sz w:val="28"/>
      <w:szCs w:val="26"/>
    </w:rPr>
  </w:style>
  <w:style w:type="paragraph" w:styleId="Heading3">
    <w:name w:val="heading 3"/>
    <w:basedOn w:val="Normal"/>
    <w:link w:val="Heading3Char"/>
    <w:qFormat/>
    <w:rsid w:val="008B43A1"/>
    <w:pPr>
      <w:numPr>
        <w:ilvl w:val="2"/>
        <w:numId w:val="1"/>
      </w:numPr>
      <w:spacing w:before="240" w:after="60"/>
      <w:outlineLvl w:val="2"/>
    </w:pPr>
    <w:rPr>
      <w:rFonts w:cs="Arial"/>
      <w:bCs/>
      <w:color w:val="0000FF"/>
      <w:szCs w:val="24"/>
    </w:rPr>
  </w:style>
  <w:style w:type="paragraph" w:styleId="Heading4">
    <w:name w:val="heading 4"/>
    <w:basedOn w:val="Normal"/>
    <w:link w:val="Heading4Char"/>
    <w:qFormat/>
    <w:rsid w:val="008B43A1"/>
    <w:pPr>
      <w:numPr>
        <w:ilvl w:val="3"/>
        <w:numId w:val="1"/>
      </w:numPr>
      <w:spacing w:before="240" w:after="60"/>
      <w:ind w:left="1987" w:hanging="907"/>
      <w:outlineLvl w:val="3"/>
    </w:pPr>
    <w:rPr>
      <w:rFonts w:cs="Arial"/>
      <w:bCs/>
      <w:color w:val="0000FF"/>
      <w:szCs w:val="24"/>
    </w:rPr>
  </w:style>
  <w:style w:type="paragraph" w:styleId="Heading5">
    <w:name w:val="heading 5"/>
    <w:basedOn w:val="Normal"/>
    <w:next w:val="Normal"/>
    <w:link w:val="Heading5Char"/>
    <w:qFormat/>
    <w:rsid w:val="008B43A1"/>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8B43A1"/>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qFormat/>
    <w:rsid w:val="008B43A1"/>
    <w:pPr>
      <w:numPr>
        <w:ilvl w:val="6"/>
        <w:numId w:val="1"/>
      </w:numPr>
      <w:spacing w:before="240" w:after="60"/>
      <w:outlineLvl w:val="6"/>
    </w:pPr>
    <w:rPr>
      <w:rFonts w:ascii="Calibri" w:hAnsi="Calibri"/>
      <w:sz w:val="24"/>
    </w:rPr>
  </w:style>
  <w:style w:type="paragraph" w:styleId="Heading8">
    <w:name w:val="heading 8"/>
    <w:basedOn w:val="Normal"/>
    <w:next w:val="Normal"/>
    <w:link w:val="Heading8Char"/>
    <w:qFormat/>
    <w:rsid w:val="008B43A1"/>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qFormat/>
    <w:rsid w:val="008B43A1"/>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43A1"/>
    <w:rPr>
      <w:rFonts w:ascii="Arial" w:eastAsia="Times New Roman" w:hAnsi="Arial" w:cs="Arial"/>
      <w:b/>
      <w:bCs/>
      <w:kern w:val="32"/>
      <w:sz w:val="32"/>
      <w:szCs w:val="30"/>
    </w:rPr>
  </w:style>
  <w:style w:type="character" w:customStyle="1" w:styleId="Heading2Char">
    <w:name w:val="Heading 2 Char"/>
    <w:basedOn w:val="DefaultParagraphFont"/>
    <w:link w:val="Heading2"/>
    <w:rsid w:val="008B43A1"/>
    <w:rPr>
      <w:rFonts w:ascii="Arial" w:eastAsia="Times New Roman" w:hAnsi="Arial" w:cs="Arial"/>
      <w:b/>
      <w:bCs/>
      <w:iCs/>
      <w:sz w:val="28"/>
      <w:szCs w:val="26"/>
    </w:rPr>
  </w:style>
  <w:style w:type="character" w:customStyle="1" w:styleId="Heading3Char">
    <w:name w:val="Heading 3 Char"/>
    <w:basedOn w:val="DefaultParagraphFont"/>
    <w:link w:val="Heading3"/>
    <w:rsid w:val="008B43A1"/>
    <w:rPr>
      <w:rFonts w:ascii="Arial" w:eastAsia="Times New Roman" w:hAnsi="Arial" w:cs="Arial"/>
      <w:bCs/>
      <w:color w:val="0000FF"/>
      <w:sz w:val="20"/>
      <w:szCs w:val="24"/>
    </w:rPr>
  </w:style>
  <w:style w:type="character" w:customStyle="1" w:styleId="Heading4Char">
    <w:name w:val="Heading 4 Char"/>
    <w:basedOn w:val="DefaultParagraphFont"/>
    <w:link w:val="Heading4"/>
    <w:rsid w:val="008B43A1"/>
    <w:rPr>
      <w:rFonts w:ascii="Arial" w:eastAsia="Times New Roman" w:hAnsi="Arial" w:cs="Arial"/>
      <w:bCs/>
      <w:color w:val="0000FF"/>
      <w:sz w:val="20"/>
      <w:szCs w:val="24"/>
    </w:rPr>
  </w:style>
  <w:style w:type="character" w:customStyle="1" w:styleId="Heading5Char">
    <w:name w:val="Heading 5 Char"/>
    <w:basedOn w:val="DefaultParagraphFont"/>
    <w:link w:val="Heading5"/>
    <w:rsid w:val="008B43A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8B43A1"/>
    <w:rPr>
      <w:rFonts w:ascii="Calibri" w:eastAsia="Times New Roman" w:hAnsi="Calibri" w:cs="Times New Roman"/>
      <w:b/>
      <w:bCs/>
      <w:sz w:val="20"/>
    </w:rPr>
  </w:style>
  <w:style w:type="character" w:customStyle="1" w:styleId="Heading7Char">
    <w:name w:val="Heading 7 Char"/>
    <w:basedOn w:val="DefaultParagraphFont"/>
    <w:link w:val="Heading7"/>
    <w:rsid w:val="008B43A1"/>
    <w:rPr>
      <w:rFonts w:ascii="Calibri" w:eastAsia="Times New Roman" w:hAnsi="Calibri" w:cs="Times New Roman"/>
      <w:sz w:val="24"/>
      <w:szCs w:val="20"/>
    </w:rPr>
  </w:style>
  <w:style w:type="character" w:customStyle="1" w:styleId="Heading8Char">
    <w:name w:val="Heading 8 Char"/>
    <w:basedOn w:val="DefaultParagraphFont"/>
    <w:link w:val="Heading8"/>
    <w:rsid w:val="008B43A1"/>
    <w:rPr>
      <w:rFonts w:ascii="Calibri" w:eastAsia="Times New Roman" w:hAnsi="Calibri" w:cs="Times New Roman"/>
      <w:i/>
      <w:iCs/>
      <w:sz w:val="24"/>
      <w:szCs w:val="20"/>
    </w:rPr>
  </w:style>
  <w:style w:type="character" w:customStyle="1" w:styleId="Heading9Char">
    <w:name w:val="Heading 9 Char"/>
    <w:basedOn w:val="DefaultParagraphFont"/>
    <w:link w:val="Heading9"/>
    <w:rsid w:val="008B43A1"/>
    <w:rPr>
      <w:rFonts w:ascii="Cambria" w:eastAsia="Times New Roman" w:hAnsi="Cambria" w:cs="Times New Roman"/>
      <w:sz w:val="20"/>
    </w:rPr>
  </w:style>
  <w:style w:type="paragraph" w:styleId="ListParagraph">
    <w:name w:val="List Paragraph"/>
    <w:basedOn w:val="Normal"/>
    <w:uiPriority w:val="34"/>
    <w:qFormat/>
    <w:rsid w:val="008B43A1"/>
    <w:pPr>
      <w:ind w:left="720"/>
      <w:contextualSpacing/>
    </w:pPr>
  </w:style>
  <w:style w:type="paragraph" w:styleId="Header">
    <w:name w:val="header"/>
    <w:basedOn w:val="Normal"/>
    <w:link w:val="HeaderChar"/>
    <w:uiPriority w:val="99"/>
    <w:unhideWhenUsed/>
    <w:rsid w:val="002A3262"/>
    <w:pPr>
      <w:tabs>
        <w:tab w:val="center" w:pos="4680"/>
        <w:tab w:val="right" w:pos="9360"/>
      </w:tabs>
      <w:spacing w:after="0"/>
    </w:pPr>
  </w:style>
  <w:style w:type="character" w:customStyle="1" w:styleId="HeaderChar">
    <w:name w:val="Header Char"/>
    <w:basedOn w:val="DefaultParagraphFont"/>
    <w:link w:val="Header"/>
    <w:uiPriority w:val="99"/>
    <w:rsid w:val="002A3262"/>
    <w:rPr>
      <w:rFonts w:ascii="Arial" w:eastAsia="Times New Roman" w:hAnsi="Arial" w:cs="Times New Roman"/>
      <w:sz w:val="20"/>
      <w:szCs w:val="20"/>
    </w:rPr>
  </w:style>
  <w:style w:type="paragraph" w:styleId="Footer">
    <w:name w:val="footer"/>
    <w:basedOn w:val="Normal"/>
    <w:link w:val="FooterChar"/>
    <w:unhideWhenUsed/>
    <w:rsid w:val="002A3262"/>
    <w:pPr>
      <w:tabs>
        <w:tab w:val="center" w:pos="4680"/>
        <w:tab w:val="right" w:pos="9360"/>
      </w:tabs>
      <w:spacing w:after="0"/>
    </w:pPr>
  </w:style>
  <w:style w:type="character" w:customStyle="1" w:styleId="FooterChar">
    <w:name w:val="Footer Char"/>
    <w:basedOn w:val="DefaultParagraphFont"/>
    <w:link w:val="Footer"/>
    <w:rsid w:val="002A3262"/>
    <w:rPr>
      <w:rFonts w:ascii="Arial" w:eastAsia="Times New Roman" w:hAnsi="Arial" w:cs="Times New Roman"/>
      <w:sz w:val="20"/>
      <w:szCs w:val="20"/>
    </w:rPr>
  </w:style>
  <w:style w:type="paragraph" w:customStyle="1" w:styleId="HeaderTitle">
    <w:name w:val="Header Title"/>
    <w:basedOn w:val="Normal"/>
    <w:rsid w:val="002A3262"/>
    <w:pPr>
      <w:tabs>
        <w:tab w:val="center" w:pos="4680"/>
        <w:tab w:val="right" w:pos="9360"/>
      </w:tabs>
      <w:spacing w:after="0"/>
    </w:pPr>
    <w:rPr>
      <w:b/>
      <w:sz w:val="32"/>
    </w:rPr>
  </w:style>
  <w:style w:type="paragraph" w:customStyle="1" w:styleId="ProjectTitle">
    <w:name w:val="Project Title"/>
    <w:basedOn w:val="Normal"/>
    <w:rsid w:val="00736208"/>
    <w:pPr>
      <w:jc w:val="center"/>
    </w:pPr>
    <w:rPr>
      <w:b/>
      <w:sz w:val="48"/>
    </w:rPr>
  </w:style>
  <w:style w:type="paragraph" w:styleId="BalloonText">
    <w:name w:val="Balloon Text"/>
    <w:basedOn w:val="Normal"/>
    <w:link w:val="BalloonTextChar"/>
    <w:uiPriority w:val="99"/>
    <w:semiHidden/>
    <w:unhideWhenUsed/>
    <w:rsid w:val="002E3D3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3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D262AFDC841948B8D83FC04D796892" ma:contentTypeVersion="0" ma:contentTypeDescription="Create a new document." ma:contentTypeScope="" ma:versionID="14cb874ec566bc50c61be06cb2e8099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F782F-C85A-4637-853E-05E08DCFC2B8}">
  <ds:schemaRefs>
    <ds:schemaRef ds:uri="http://schemas.microsoft.com/sharepoint/v3/contenttype/forms"/>
  </ds:schemaRefs>
</ds:datastoreItem>
</file>

<file path=customXml/itemProps2.xml><?xml version="1.0" encoding="utf-8"?>
<ds:datastoreItem xmlns:ds="http://schemas.openxmlformats.org/officeDocument/2006/customXml" ds:itemID="{1C222AD4-F8BC-4F21-9C96-ADD79828B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22B3A9-C854-4047-8794-75D710DB217B}">
  <ds:schemaRefs>
    <ds:schemaRef ds:uri="http://schemas.microsoft.com/office/2006/metadata/properties"/>
  </ds:schemaRefs>
</ds:datastoreItem>
</file>

<file path=customXml/itemProps4.xml><?xml version="1.0" encoding="utf-8"?>
<ds:datastoreItem xmlns:ds="http://schemas.openxmlformats.org/officeDocument/2006/customXml" ds:itemID="{48BA334F-3DC3-4C78-9A10-F78BEDC3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Tahir</dc:creator>
  <cp:keywords/>
  <dc:description/>
  <cp:lastModifiedBy>Ammar Younas</cp:lastModifiedBy>
  <cp:revision>5</cp:revision>
  <dcterms:created xsi:type="dcterms:W3CDTF">2018-08-02T14:46:00Z</dcterms:created>
  <dcterms:modified xsi:type="dcterms:W3CDTF">2018-09-10T15:09:00Z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0x010100DDD262AFDC841948B8D83FC04D796892</vt:lpwstr>
  </property>
</Properties>
</file>